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FD416" w14:textId="77777777" w:rsidR="00810EBD" w:rsidRDefault="00810EBD" w:rsidP="007219B1">
      <w:pPr>
        <w:rPr>
          <w:rFonts w:asciiTheme="majorBidi" w:hAnsiTheme="majorBidi" w:cstheme="majorBidi"/>
          <w:b/>
          <w:bCs/>
          <w:sz w:val="28"/>
          <w:szCs w:val="28"/>
          <w:rtl/>
          <w:lang w:bidi="ar-JO"/>
        </w:rPr>
      </w:pPr>
    </w:p>
    <w:p w14:paraId="1E083F30" w14:textId="77777777" w:rsidR="00810EBD" w:rsidRDefault="00810EBD" w:rsidP="007219B1">
      <w:pPr>
        <w:rPr>
          <w:rFonts w:asciiTheme="majorBidi" w:hAnsiTheme="majorBidi" w:cstheme="majorBidi"/>
          <w:b/>
          <w:bCs/>
          <w:sz w:val="28"/>
          <w:szCs w:val="28"/>
        </w:rPr>
      </w:pPr>
    </w:p>
    <w:p w14:paraId="3D6CDD31" w14:textId="77777777" w:rsidR="00454162" w:rsidRPr="00FC42FE" w:rsidRDefault="00454162" w:rsidP="007219B1">
      <w:pPr>
        <w:rPr>
          <w:rFonts w:asciiTheme="majorBidi" w:hAnsiTheme="majorBidi" w:cstheme="majorBidi"/>
          <w:b/>
          <w:bCs/>
          <w:sz w:val="28"/>
          <w:szCs w:val="28"/>
        </w:rPr>
      </w:pPr>
      <w:r w:rsidRPr="00FC42FE">
        <w:rPr>
          <w:rFonts w:asciiTheme="majorBidi" w:hAnsiTheme="majorBidi" w:cstheme="majorBidi"/>
          <w:b/>
          <w:bCs/>
          <w:sz w:val="28"/>
          <w:szCs w:val="28"/>
        </w:rPr>
        <w:t>Abstract</w:t>
      </w:r>
    </w:p>
    <w:p w14:paraId="146E88F4" w14:textId="77777777" w:rsidR="00114CF3" w:rsidRPr="00114CF3" w:rsidRDefault="00114CF3" w:rsidP="007219B1">
      <w:pPr>
        <w:rPr>
          <w:rFonts w:asciiTheme="majorBidi" w:hAnsiTheme="majorBidi" w:cstheme="majorBidi"/>
          <w:sz w:val="28"/>
          <w:szCs w:val="28"/>
        </w:rPr>
      </w:pPr>
      <w:r w:rsidRPr="00114CF3">
        <w:rPr>
          <w:rFonts w:asciiTheme="majorBidi" w:hAnsiTheme="majorBidi" w:cstheme="majorBidi"/>
          <w:sz w:val="28"/>
          <w:szCs w:val="28"/>
        </w:rPr>
        <w:t xml:space="preserve">The implementation of an electronic barcode medication administration system </w:t>
      </w:r>
      <w:r>
        <w:rPr>
          <w:rFonts w:asciiTheme="majorBidi" w:hAnsiTheme="majorBidi" w:cstheme="majorBidi"/>
          <w:sz w:val="28"/>
          <w:szCs w:val="28"/>
        </w:rPr>
        <w:t xml:space="preserve">(BCMA) </w:t>
      </w:r>
      <w:r w:rsidRPr="00114CF3">
        <w:rPr>
          <w:rFonts w:asciiTheme="majorBidi" w:hAnsiTheme="majorBidi" w:cstheme="majorBidi"/>
          <w:sz w:val="28"/>
          <w:szCs w:val="28"/>
        </w:rPr>
        <w:t xml:space="preserve">was successfully carried out at a </w:t>
      </w:r>
      <w:r>
        <w:rPr>
          <w:rFonts w:asciiTheme="majorBidi" w:hAnsiTheme="majorBidi" w:cstheme="majorBidi"/>
          <w:sz w:val="28"/>
          <w:szCs w:val="28"/>
        </w:rPr>
        <w:t>360</w:t>
      </w:r>
      <w:r w:rsidRPr="00114CF3">
        <w:rPr>
          <w:rFonts w:asciiTheme="majorBidi" w:hAnsiTheme="majorBidi" w:cstheme="majorBidi"/>
          <w:sz w:val="28"/>
          <w:szCs w:val="28"/>
        </w:rPr>
        <w:t>-bed</w:t>
      </w:r>
      <w:r>
        <w:rPr>
          <w:rFonts w:asciiTheme="majorBidi" w:hAnsiTheme="majorBidi" w:cstheme="majorBidi"/>
          <w:sz w:val="28"/>
          <w:szCs w:val="28"/>
        </w:rPr>
        <w:t xml:space="preserve"> at King Hussein Cancer Center (KHCC)</w:t>
      </w:r>
      <w:r w:rsidR="0046776B">
        <w:rPr>
          <w:rFonts w:asciiTheme="majorBidi" w:hAnsiTheme="majorBidi" w:cstheme="majorBidi"/>
          <w:sz w:val="28"/>
          <w:szCs w:val="28"/>
        </w:rPr>
        <w:t xml:space="preserve"> in Amman- Jordan</w:t>
      </w:r>
      <w:r w:rsidRPr="00114CF3">
        <w:rPr>
          <w:rFonts w:asciiTheme="majorBidi" w:hAnsiTheme="majorBidi" w:cstheme="majorBidi"/>
          <w:sz w:val="28"/>
          <w:szCs w:val="28"/>
        </w:rPr>
        <w:t xml:space="preserve">, commencing in </w:t>
      </w:r>
      <w:r w:rsidR="007A12D0">
        <w:rPr>
          <w:rFonts w:asciiTheme="majorBidi" w:hAnsiTheme="majorBidi" w:cstheme="majorBidi"/>
          <w:sz w:val="28"/>
          <w:szCs w:val="28"/>
        </w:rPr>
        <w:t>2013</w:t>
      </w:r>
      <w:r w:rsidR="00470E45">
        <w:rPr>
          <w:rFonts w:asciiTheme="majorBidi" w:hAnsiTheme="majorBidi" w:cstheme="majorBidi"/>
          <w:sz w:val="28"/>
          <w:szCs w:val="28"/>
        </w:rPr>
        <w:t xml:space="preserve">. The software </w:t>
      </w:r>
      <w:r w:rsidRPr="00114CF3">
        <w:rPr>
          <w:rFonts w:asciiTheme="majorBidi" w:hAnsiTheme="majorBidi" w:cstheme="majorBidi"/>
          <w:sz w:val="28"/>
          <w:szCs w:val="28"/>
        </w:rPr>
        <w:t>was specifically designed to enhance medication</w:t>
      </w:r>
      <w:ins w:id="0" w:author="Rula Najjar" w:date="2024-01-07T15:38:00Z">
        <w:r w:rsidR="005B6A24">
          <w:rPr>
            <w:rFonts w:asciiTheme="majorBidi" w:hAnsiTheme="majorBidi" w:cstheme="majorBidi"/>
            <w:sz w:val="28"/>
            <w:szCs w:val="28"/>
          </w:rPr>
          <w:t xml:space="preserve"> </w:t>
        </w:r>
        <w:proofErr w:type="gramStart"/>
        <w:r w:rsidR="005B6A24">
          <w:rPr>
            <w:rFonts w:asciiTheme="majorBidi" w:hAnsiTheme="majorBidi" w:cstheme="majorBidi"/>
            <w:sz w:val="28"/>
            <w:szCs w:val="28"/>
          </w:rPr>
          <w:t xml:space="preserve">safety </w:t>
        </w:r>
      </w:ins>
      <w:r w:rsidRPr="00114CF3">
        <w:rPr>
          <w:rFonts w:asciiTheme="majorBidi" w:hAnsiTheme="majorBidi" w:cstheme="majorBidi"/>
          <w:sz w:val="28"/>
          <w:szCs w:val="28"/>
        </w:rPr>
        <w:t xml:space="preserve"> administration</w:t>
      </w:r>
      <w:proofErr w:type="gramEnd"/>
      <w:r w:rsidRPr="00114CF3">
        <w:rPr>
          <w:rFonts w:asciiTheme="majorBidi" w:hAnsiTheme="majorBidi" w:cstheme="majorBidi"/>
          <w:sz w:val="28"/>
          <w:szCs w:val="28"/>
        </w:rPr>
        <w:t xml:space="preserve"> accuracy</w:t>
      </w:r>
      <w:r w:rsidR="00470E45">
        <w:rPr>
          <w:rFonts w:asciiTheme="majorBidi" w:hAnsiTheme="majorBidi" w:cstheme="majorBidi"/>
          <w:sz w:val="28"/>
          <w:szCs w:val="28"/>
        </w:rPr>
        <w:t xml:space="preserve"> in all aspects, and </w:t>
      </w:r>
      <w:r w:rsidR="00470E45" w:rsidRPr="00114CF3">
        <w:rPr>
          <w:rFonts w:asciiTheme="majorBidi" w:hAnsiTheme="majorBidi" w:cstheme="majorBidi"/>
          <w:sz w:val="28"/>
          <w:szCs w:val="28"/>
        </w:rPr>
        <w:t xml:space="preserve">modified to meet the </w:t>
      </w:r>
      <w:r w:rsidR="00470E45">
        <w:rPr>
          <w:rFonts w:asciiTheme="majorBidi" w:hAnsiTheme="majorBidi" w:cstheme="majorBidi"/>
          <w:sz w:val="28"/>
          <w:szCs w:val="28"/>
        </w:rPr>
        <w:t>KHCC policies and</w:t>
      </w:r>
      <w:ins w:id="1" w:author="Rula Najjar" w:date="2024-01-07T15:40:00Z">
        <w:r w:rsidR="005B6A24">
          <w:rPr>
            <w:rFonts w:asciiTheme="majorBidi" w:hAnsiTheme="majorBidi" w:cstheme="majorBidi"/>
            <w:sz w:val="28"/>
            <w:szCs w:val="28"/>
          </w:rPr>
          <w:t xml:space="preserve"> </w:t>
        </w:r>
        <w:r w:rsidR="005B6A24" w:rsidRPr="005B6A24">
          <w:rPr>
            <w:rFonts w:asciiTheme="majorBidi" w:hAnsiTheme="majorBidi" w:cstheme="majorBidi"/>
            <w:sz w:val="28"/>
            <w:szCs w:val="28"/>
          </w:rPr>
          <w:t>Institute for Safe Medication Practices</w:t>
        </w:r>
        <w:r w:rsidR="005B6A24">
          <w:rPr>
            <w:rFonts w:asciiTheme="majorBidi" w:hAnsiTheme="majorBidi" w:cstheme="majorBidi"/>
            <w:sz w:val="28"/>
            <w:szCs w:val="28"/>
          </w:rPr>
          <w:t xml:space="preserve"> (</w:t>
        </w:r>
      </w:ins>
      <w:del w:id="2" w:author="Rula Najjar" w:date="2024-01-07T15:40:00Z">
        <w:r w:rsidR="00470E45" w:rsidDel="005B6A24">
          <w:rPr>
            <w:rFonts w:asciiTheme="majorBidi" w:hAnsiTheme="majorBidi" w:cstheme="majorBidi"/>
            <w:sz w:val="28"/>
            <w:szCs w:val="28"/>
          </w:rPr>
          <w:delText xml:space="preserve"> </w:delText>
        </w:r>
      </w:del>
      <w:r w:rsidR="00470E45">
        <w:rPr>
          <w:rFonts w:asciiTheme="majorBidi" w:hAnsiTheme="majorBidi" w:cstheme="majorBidi"/>
          <w:sz w:val="28"/>
          <w:szCs w:val="28"/>
        </w:rPr>
        <w:t>ISMP</w:t>
      </w:r>
      <w:ins w:id="3" w:author="Rula Najjar" w:date="2024-01-07T15:40:00Z">
        <w:r w:rsidR="005B6A24">
          <w:rPr>
            <w:rFonts w:asciiTheme="majorBidi" w:hAnsiTheme="majorBidi" w:cstheme="majorBidi"/>
            <w:sz w:val="28"/>
            <w:szCs w:val="28"/>
          </w:rPr>
          <w:t>)</w:t>
        </w:r>
      </w:ins>
      <w:r w:rsidR="00470E45">
        <w:rPr>
          <w:rFonts w:asciiTheme="majorBidi" w:hAnsiTheme="majorBidi" w:cstheme="majorBidi"/>
          <w:sz w:val="28"/>
          <w:szCs w:val="28"/>
        </w:rPr>
        <w:t xml:space="preserve"> requirements</w:t>
      </w:r>
      <w:r w:rsidRPr="00114CF3">
        <w:rPr>
          <w:rFonts w:asciiTheme="majorBidi" w:hAnsiTheme="majorBidi" w:cstheme="majorBidi"/>
          <w:sz w:val="28"/>
          <w:szCs w:val="28"/>
        </w:rPr>
        <w:t xml:space="preserve">. Through the nationally adopted BCMA software, healthcare providers could electronically </w:t>
      </w:r>
      <w:r w:rsidR="007219B1" w:rsidRPr="007219B1">
        <w:rPr>
          <w:rFonts w:asciiTheme="majorBidi" w:hAnsiTheme="majorBidi" w:cstheme="majorBidi"/>
          <w:sz w:val="28"/>
          <w:szCs w:val="28"/>
        </w:rPr>
        <w:t>confirm that the patient is the right patient</w:t>
      </w:r>
      <w:r w:rsidR="007219B1">
        <w:rPr>
          <w:rFonts w:asciiTheme="majorBidi" w:hAnsiTheme="majorBidi" w:cstheme="majorBidi"/>
          <w:sz w:val="28"/>
          <w:szCs w:val="28"/>
        </w:rPr>
        <w:t>, and</w:t>
      </w:r>
      <w:r w:rsidR="007219B1" w:rsidRPr="007219B1">
        <w:rPr>
          <w:rFonts w:asciiTheme="majorBidi" w:hAnsiTheme="majorBidi" w:cstheme="majorBidi"/>
          <w:sz w:val="28"/>
          <w:szCs w:val="28"/>
        </w:rPr>
        <w:t xml:space="preserve"> to verify that</w:t>
      </w:r>
      <w:r w:rsidR="007219B1">
        <w:rPr>
          <w:rFonts w:asciiTheme="majorBidi" w:hAnsiTheme="majorBidi" w:cstheme="majorBidi"/>
          <w:sz w:val="28"/>
          <w:szCs w:val="28"/>
        </w:rPr>
        <w:t xml:space="preserve"> the medication </w:t>
      </w:r>
      <w:r w:rsidR="007219B1" w:rsidRPr="007219B1">
        <w:rPr>
          <w:rFonts w:asciiTheme="majorBidi" w:hAnsiTheme="majorBidi" w:cstheme="majorBidi"/>
          <w:sz w:val="28"/>
          <w:szCs w:val="28"/>
        </w:rPr>
        <w:t>is the right medication at the right dose, given at the</w:t>
      </w:r>
      <w:r w:rsidR="007219B1">
        <w:rPr>
          <w:rFonts w:asciiTheme="majorBidi" w:hAnsiTheme="majorBidi" w:cstheme="majorBidi"/>
          <w:sz w:val="28"/>
          <w:szCs w:val="28"/>
        </w:rPr>
        <w:t xml:space="preserve"> right time by the right route </w:t>
      </w:r>
      <w:r w:rsidR="007219B1" w:rsidRPr="007219B1">
        <w:rPr>
          <w:rFonts w:asciiTheme="majorBidi" w:hAnsiTheme="majorBidi" w:cstheme="majorBidi"/>
          <w:sz w:val="28"/>
          <w:szCs w:val="28"/>
        </w:rPr>
        <w:t>(5 rights)</w:t>
      </w:r>
      <w:r w:rsidR="007219B1">
        <w:rPr>
          <w:rFonts w:asciiTheme="majorBidi" w:hAnsiTheme="majorBidi" w:cstheme="majorBidi"/>
          <w:sz w:val="28"/>
          <w:szCs w:val="28"/>
        </w:rPr>
        <w:t xml:space="preserve">. </w:t>
      </w:r>
    </w:p>
    <w:p w14:paraId="6F88BE8C" w14:textId="77777777" w:rsidR="003A6520" w:rsidRDefault="003A6520" w:rsidP="00544345">
      <w:pPr>
        <w:rPr>
          <w:rFonts w:asciiTheme="majorBidi" w:hAnsiTheme="majorBidi" w:cstheme="majorBidi"/>
          <w:sz w:val="28"/>
          <w:szCs w:val="28"/>
        </w:rPr>
      </w:pPr>
      <w:r w:rsidRPr="003A6520">
        <w:rPr>
          <w:rFonts w:asciiTheme="majorBidi" w:hAnsiTheme="majorBidi" w:cstheme="majorBidi"/>
          <w:sz w:val="28"/>
          <w:szCs w:val="28"/>
        </w:rPr>
        <w:t>The implementation of the new technology commenced in September 20</w:t>
      </w:r>
      <w:r>
        <w:rPr>
          <w:rFonts w:asciiTheme="majorBidi" w:hAnsiTheme="majorBidi" w:cstheme="majorBidi"/>
          <w:sz w:val="28"/>
          <w:szCs w:val="28"/>
        </w:rPr>
        <w:t>16</w:t>
      </w:r>
      <w:r w:rsidRPr="003A6520">
        <w:rPr>
          <w:rFonts w:asciiTheme="majorBidi" w:hAnsiTheme="majorBidi" w:cstheme="majorBidi"/>
          <w:sz w:val="28"/>
          <w:szCs w:val="28"/>
        </w:rPr>
        <w:t xml:space="preserve">, </w:t>
      </w:r>
      <w:r>
        <w:rPr>
          <w:rFonts w:asciiTheme="majorBidi" w:hAnsiTheme="majorBidi" w:cstheme="majorBidi"/>
          <w:sz w:val="28"/>
          <w:szCs w:val="28"/>
        </w:rPr>
        <w:t>gradually</w:t>
      </w:r>
      <w:r w:rsidRPr="003A6520">
        <w:rPr>
          <w:rFonts w:asciiTheme="majorBidi" w:hAnsiTheme="majorBidi" w:cstheme="majorBidi"/>
          <w:sz w:val="28"/>
          <w:szCs w:val="28"/>
        </w:rPr>
        <w:t xml:space="preserve">. Subsequently, new nursing units were introduced every </w:t>
      </w:r>
      <w:r>
        <w:rPr>
          <w:rFonts w:asciiTheme="majorBidi" w:hAnsiTheme="majorBidi" w:cstheme="majorBidi"/>
          <w:sz w:val="28"/>
          <w:szCs w:val="28"/>
        </w:rPr>
        <w:t>3-4</w:t>
      </w:r>
      <w:r w:rsidRPr="003A6520">
        <w:rPr>
          <w:rFonts w:asciiTheme="majorBidi" w:hAnsiTheme="majorBidi" w:cstheme="majorBidi"/>
          <w:sz w:val="28"/>
          <w:szCs w:val="28"/>
        </w:rPr>
        <w:t xml:space="preserve"> months, allowing ample time for computer installation and training. Each cluster of units consisted of </w:t>
      </w:r>
      <w:ins w:id="4" w:author="Rula Najjar" w:date="2024-01-07T15:47:00Z">
        <w:r w:rsidR="005B6A24">
          <w:rPr>
            <w:rFonts w:asciiTheme="majorBidi" w:hAnsiTheme="majorBidi" w:cstheme="majorBidi"/>
            <w:sz w:val="28"/>
            <w:szCs w:val="28"/>
          </w:rPr>
          <w:t>____</w:t>
        </w:r>
      </w:ins>
      <w:del w:id="5" w:author="Rula Najjar" w:date="2024-01-07T15:47:00Z">
        <w:r w:rsidR="00320AEA" w:rsidDel="005B6A24">
          <w:rPr>
            <w:rFonts w:asciiTheme="majorBidi" w:hAnsiTheme="majorBidi" w:cstheme="majorBidi"/>
            <w:sz w:val="28"/>
            <w:szCs w:val="28"/>
          </w:rPr>
          <w:delText xml:space="preserve">  </w:delText>
        </w:r>
      </w:del>
      <w:r w:rsidR="00320AEA">
        <w:rPr>
          <w:rFonts w:asciiTheme="majorBidi" w:hAnsiTheme="majorBidi" w:cstheme="majorBidi"/>
          <w:sz w:val="28"/>
          <w:szCs w:val="28"/>
        </w:rPr>
        <w:t xml:space="preserve">  </w:t>
      </w:r>
      <w:r w:rsidRPr="003A6520">
        <w:rPr>
          <w:rFonts w:asciiTheme="majorBidi" w:hAnsiTheme="majorBidi" w:cstheme="majorBidi"/>
          <w:sz w:val="28"/>
          <w:szCs w:val="28"/>
        </w:rPr>
        <w:t>nurses, who devised new workflows to integrate the technology into their practices. Notably, home medicatio</w:t>
      </w:r>
      <w:r w:rsidR="00320AEA">
        <w:rPr>
          <w:rFonts w:asciiTheme="majorBidi" w:hAnsiTheme="majorBidi" w:cstheme="majorBidi"/>
          <w:sz w:val="28"/>
          <w:szCs w:val="28"/>
        </w:rPr>
        <w:t>ns were not subject to scanning</w:t>
      </w:r>
      <w:r w:rsidRPr="003A6520">
        <w:rPr>
          <w:rFonts w:asciiTheme="majorBidi" w:hAnsiTheme="majorBidi" w:cstheme="majorBidi"/>
          <w:sz w:val="28"/>
          <w:szCs w:val="28"/>
        </w:rPr>
        <w:t xml:space="preserve">. </w:t>
      </w:r>
      <w:ins w:id="6" w:author="Rula Najjar" w:date="2024-01-07T15:48:00Z">
        <w:r w:rsidR="005B6A24">
          <w:rPr>
            <w:rFonts w:asciiTheme="majorBidi" w:hAnsiTheme="majorBidi" w:cstheme="majorBidi"/>
            <w:sz w:val="28"/>
            <w:szCs w:val="28"/>
          </w:rPr>
          <w:t xml:space="preserve">The BCMA implementation </w:t>
        </w:r>
      </w:ins>
      <w:ins w:id="7" w:author="Rula Najjar" w:date="2024-01-07T15:49:00Z">
        <w:r w:rsidR="00544345">
          <w:rPr>
            <w:rFonts w:asciiTheme="majorBidi" w:hAnsiTheme="majorBidi" w:cstheme="majorBidi"/>
            <w:sz w:val="28"/>
            <w:szCs w:val="28"/>
          </w:rPr>
          <w:t xml:space="preserve">was limited </w:t>
        </w:r>
      </w:ins>
      <w:ins w:id="8" w:author="Rula Najjar" w:date="2024-01-07T15:48:00Z">
        <w:r w:rsidR="005B6A24">
          <w:rPr>
            <w:rFonts w:asciiTheme="majorBidi" w:hAnsiTheme="majorBidi" w:cstheme="majorBidi"/>
            <w:sz w:val="28"/>
            <w:szCs w:val="28"/>
          </w:rPr>
          <w:t xml:space="preserve">to inpatient units and wards only, </w:t>
        </w:r>
      </w:ins>
      <w:del w:id="9" w:author="Rula Najjar" w:date="2024-01-07T15:48:00Z">
        <w:r w:rsidR="00320AEA" w:rsidRPr="003A6520" w:rsidDel="005B6A24">
          <w:rPr>
            <w:rFonts w:asciiTheme="majorBidi" w:hAnsiTheme="majorBidi" w:cstheme="majorBidi"/>
            <w:sz w:val="28"/>
            <w:szCs w:val="28"/>
          </w:rPr>
          <w:delText>Was</w:delText>
        </w:r>
        <w:r w:rsidRPr="003A6520" w:rsidDel="005B6A24">
          <w:rPr>
            <w:rFonts w:asciiTheme="majorBidi" w:hAnsiTheme="majorBidi" w:cstheme="majorBidi"/>
            <w:sz w:val="28"/>
            <w:szCs w:val="28"/>
          </w:rPr>
          <w:delText xml:space="preserve"> not introduced in the emergency department or operating rooms. </w:delText>
        </w:r>
      </w:del>
      <w:del w:id="10" w:author="Rula Najjar" w:date="2024-01-07T15:49:00Z">
        <w:r w:rsidRPr="003A6520" w:rsidDel="00544345">
          <w:rPr>
            <w:rFonts w:asciiTheme="majorBidi" w:hAnsiTheme="majorBidi" w:cstheme="majorBidi"/>
            <w:sz w:val="28"/>
            <w:szCs w:val="28"/>
          </w:rPr>
          <w:delText xml:space="preserve">Lastly, the technology was implemented in inpatient units in </w:delText>
        </w:r>
        <w:r w:rsidR="00320AEA" w:rsidDel="00544345">
          <w:rPr>
            <w:rFonts w:asciiTheme="majorBidi" w:hAnsiTheme="majorBidi" w:cstheme="majorBidi"/>
            <w:sz w:val="28"/>
            <w:szCs w:val="28"/>
          </w:rPr>
          <w:delText>May 2023</w:delText>
        </w:r>
        <w:r w:rsidRPr="003A6520" w:rsidDel="00544345">
          <w:rPr>
            <w:rFonts w:asciiTheme="majorBidi" w:hAnsiTheme="majorBidi" w:cstheme="majorBidi"/>
            <w:sz w:val="28"/>
            <w:szCs w:val="28"/>
          </w:rPr>
          <w:delText xml:space="preserve">, </w:delText>
        </w:r>
      </w:del>
      <w:r w:rsidRPr="003A6520">
        <w:rPr>
          <w:rFonts w:asciiTheme="majorBidi" w:hAnsiTheme="majorBidi" w:cstheme="majorBidi"/>
          <w:sz w:val="28"/>
          <w:szCs w:val="28"/>
        </w:rPr>
        <w:t>marking the final phase of the rollout</w:t>
      </w:r>
      <w:ins w:id="11" w:author="Rula Najjar" w:date="2024-01-07T15:49:00Z">
        <w:r w:rsidR="00544345" w:rsidRPr="00544345">
          <w:rPr>
            <w:rFonts w:asciiTheme="majorBidi" w:hAnsiTheme="majorBidi" w:cstheme="majorBidi"/>
            <w:sz w:val="28"/>
            <w:szCs w:val="28"/>
          </w:rPr>
          <w:t xml:space="preserve"> </w:t>
        </w:r>
        <w:r w:rsidR="00544345" w:rsidRPr="003A6520">
          <w:rPr>
            <w:rFonts w:asciiTheme="majorBidi" w:hAnsiTheme="majorBidi" w:cstheme="majorBidi"/>
            <w:sz w:val="28"/>
            <w:szCs w:val="28"/>
          </w:rPr>
          <w:t xml:space="preserve">in </w:t>
        </w:r>
        <w:r w:rsidR="00544345">
          <w:rPr>
            <w:rFonts w:asciiTheme="majorBidi" w:hAnsiTheme="majorBidi" w:cstheme="majorBidi"/>
            <w:sz w:val="28"/>
            <w:szCs w:val="28"/>
          </w:rPr>
          <w:t>May 2023</w:t>
        </w:r>
      </w:ins>
      <w:r w:rsidRPr="003A6520">
        <w:rPr>
          <w:rFonts w:asciiTheme="majorBidi" w:hAnsiTheme="majorBidi" w:cstheme="majorBidi"/>
          <w:sz w:val="28"/>
          <w:szCs w:val="28"/>
        </w:rPr>
        <w:t>.</w:t>
      </w:r>
    </w:p>
    <w:p w14:paraId="6C02ECC1" w14:textId="77777777" w:rsidR="00114CF3" w:rsidRPr="00114CF3" w:rsidRDefault="00E5115E" w:rsidP="00544345">
      <w:pPr>
        <w:rPr>
          <w:rFonts w:asciiTheme="majorBidi" w:hAnsiTheme="majorBidi" w:cstheme="majorBidi"/>
          <w:sz w:val="28"/>
          <w:szCs w:val="28"/>
        </w:rPr>
      </w:pPr>
      <w:r>
        <w:rPr>
          <w:rFonts w:asciiTheme="majorBidi" w:hAnsiTheme="majorBidi" w:cstheme="majorBidi"/>
          <w:sz w:val="28"/>
          <w:szCs w:val="28"/>
        </w:rPr>
        <w:t xml:space="preserve"> A</w:t>
      </w:r>
      <w:r w:rsidR="00114CF3" w:rsidRPr="00114CF3">
        <w:rPr>
          <w:rFonts w:asciiTheme="majorBidi" w:hAnsiTheme="majorBidi" w:cstheme="majorBidi"/>
          <w:sz w:val="28"/>
          <w:szCs w:val="28"/>
        </w:rPr>
        <w:t xml:space="preserve"> multidisciplinary team was convened to </w:t>
      </w:r>
      <w:r>
        <w:rPr>
          <w:rFonts w:asciiTheme="majorBidi" w:hAnsiTheme="majorBidi" w:cstheme="majorBidi"/>
          <w:sz w:val="28"/>
          <w:szCs w:val="28"/>
        </w:rPr>
        <w:t>implement</w:t>
      </w:r>
      <w:r w:rsidR="00114CF3" w:rsidRPr="00114CF3">
        <w:rPr>
          <w:rFonts w:asciiTheme="majorBidi" w:hAnsiTheme="majorBidi" w:cstheme="majorBidi"/>
          <w:sz w:val="28"/>
          <w:szCs w:val="28"/>
        </w:rPr>
        <w:t xml:space="preserve"> BCMA</w:t>
      </w:r>
      <w:ins w:id="12" w:author="Rula Najjar" w:date="2024-01-07T15:49:00Z">
        <w:r w:rsidR="00544345">
          <w:rPr>
            <w:rFonts w:asciiTheme="majorBidi" w:hAnsiTheme="majorBidi" w:cstheme="majorBidi"/>
            <w:sz w:val="28"/>
            <w:szCs w:val="28"/>
          </w:rPr>
          <w:t xml:space="preserve"> technology. </w:t>
        </w:r>
      </w:ins>
      <w:del w:id="13" w:author="Rula Najjar" w:date="2024-01-07T15:49:00Z">
        <w:r w:rsidR="00114CF3" w:rsidRPr="00114CF3" w:rsidDel="00544345">
          <w:rPr>
            <w:rFonts w:asciiTheme="majorBidi" w:hAnsiTheme="majorBidi" w:cstheme="majorBidi"/>
            <w:sz w:val="28"/>
            <w:szCs w:val="28"/>
          </w:rPr>
          <w:delText xml:space="preserve">'s </w:delText>
        </w:r>
        <w:r w:rsidDel="00544345">
          <w:rPr>
            <w:rFonts w:asciiTheme="majorBidi" w:hAnsiTheme="majorBidi" w:cstheme="majorBidi"/>
            <w:sz w:val="28"/>
            <w:szCs w:val="28"/>
          </w:rPr>
          <w:delText>t</w:delText>
        </w:r>
      </w:del>
      <w:ins w:id="14" w:author="Rula Najjar" w:date="2024-01-07T15:49:00Z">
        <w:r w:rsidR="00544345">
          <w:rPr>
            <w:rFonts w:asciiTheme="majorBidi" w:hAnsiTheme="majorBidi" w:cstheme="majorBidi"/>
            <w:sz w:val="28"/>
            <w:szCs w:val="28"/>
          </w:rPr>
          <w:t>T</w:t>
        </w:r>
      </w:ins>
      <w:r>
        <w:rPr>
          <w:rFonts w:asciiTheme="majorBidi" w:hAnsiTheme="majorBidi" w:cstheme="majorBidi"/>
          <w:sz w:val="28"/>
          <w:szCs w:val="28"/>
        </w:rPr>
        <w:t xml:space="preserve">his team included </w:t>
      </w:r>
      <w:del w:id="15" w:author="Rula Najjar" w:date="2024-01-07T15:50:00Z">
        <w:r w:rsidDel="00544345">
          <w:rPr>
            <w:rFonts w:asciiTheme="majorBidi" w:hAnsiTheme="majorBidi" w:cstheme="majorBidi"/>
            <w:sz w:val="28"/>
            <w:szCs w:val="28"/>
          </w:rPr>
          <w:delText>a member from</w:delText>
        </w:r>
        <w:r w:rsidR="008C5216" w:rsidDel="00544345">
          <w:rPr>
            <w:rFonts w:asciiTheme="majorBidi" w:hAnsiTheme="majorBidi" w:cstheme="majorBidi"/>
            <w:sz w:val="28"/>
            <w:szCs w:val="28"/>
          </w:rPr>
          <w:delText xml:space="preserve"> </w:delText>
        </w:r>
      </w:del>
      <w:r w:rsidR="008C5216">
        <w:rPr>
          <w:rFonts w:asciiTheme="majorBidi" w:hAnsiTheme="majorBidi" w:cstheme="majorBidi"/>
          <w:sz w:val="28"/>
          <w:szCs w:val="28"/>
        </w:rPr>
        <w:t>pharmacy, nurs</w:t>
      </w:r>
      <w:ins w:id="16" w:author="Rula Najjar" w:date="2024-01-07T15:50:00Z">
        <w:r w:rsidR="00544345">
          <w:rPr>
            <w:rFonts w:asciiTheme="majorBidi" w:hAnsiTheme="majorBidi" w:cstheme="majorBidi"/>
            <w:sz w:val="28"/>
            <w:szCs w:val="28"/>
          </w:rPr>
          <w:t>ing</w:t>
        </w:r>
      </w:ins>
      <w:del w:id="17" w:author="Rula Najjar" w:date="2024-01-07T15:50:00Z">
        <w:r w:rsidR="008C5216" w:rsidDel="00544345">
          <w:rPr>
            <w:rFonts w:asciiTheme="majorBidi" w:hAnsiTheme="majorBidi" w:cstheme="majorBidi"/>
            <w:sz w:val="28"/>
            <w:szCs w:val="28"/>
          </w:rPr>
          <w:delText>e</w:delText>
        </w:r>
      </w:del>
      <w:r>
        <w:rPr>
          <w:rFonts w:asciiTheme="majorBidi" w:hAnsiTheme="majorBidi" w:cstheme="majorBidi"/>
          <w:sz w:val="28"/>
          <w:szCs w:val="28"/>
        </w:rPr>
        <w:t>, IT</w:t>
      </w:r>
      <w:r w:rsidR="008C5216">
        <w:rPr>
          <w:rFonts w:asciiTheme="majorBidi" w:hAnsiTheme="majorBidi" w:cstheme="majorBidi"/>
          <w:sz w:val="28"/>
          <w:szCs w:val="28"/>
        </w:rPr>
        <w:t>, quality and administration</w:t>
      </w:r>
      <w:ins w:id="18" w:author="Rula Najjar" w:date="2024-01-07T15:50:00Z">
        <w:r w:rsidR="00544345">
          <w:rPr>
            <w:rFonts w:asciiTheme="majorBidi" w:hAnsiTheme="majorBidi" w:cstheme="majorBidi"/>
            <w:sz w:val="28"/>
            <w:szCs w:val="28"/>
          </w:rPr>
          <w:t>. The project was lead to pharmacy</w:t>
        </w:r>
      </w:ins>
      <w:del w:id="19" w:author="Rula Najjar" w:date="2024-01-07T15:50:00Z">
        <w:r w:rsidR="008C5216" w:rsidDel="00544345">
          <w:rPr>
            <w:rFonts w:asciiTheme="majorBidi" w:hAnsiTheme="majorBidi" w:cstheme="majorBidi"/>
            <w:sz w:val="28"/>
            <w:szCs w:val="28"/>
          </w:rPr>
          <w:delText>,</w:delText>
        </w:r>
      </w:del>
      <w:r w:rsidR="008C5216">
        <w:rPr>
          <w:rFonts w:asciiTheme="majorBidi" w:hAnsiTheme="majorBidi" w:cstheme="majorBidi"/>
          <w:sz w:val="28"/>
          <w:szCs w:val="28"/>
        </w:rPr>
        <w:t xml:space="preserve"> as per </w:t>
      </w:r>
      <w:commentRangeStart w:id="20"/>
      <w:r w:rsidR="008C5216">
        <w:rPr>
          <w:rFonts w:asciiTheme="majorBidi" w:hAnsiTheme="majorBidi" w:cstheme="majorBidi"/>
          <w:sz w:val="28"/>
          <w:szCs w:val="28"/>
        </w:rPr>
        <w:t>ASHP</w:t>
      </w:r>
      <w:commentRangeEnd w:id="20"/>
      <w:r w:rsidR="00544345">
        <w:rPr>
          <w:rStyle w:val="CommentReference"/>
        </w:rPr>
        <w:commentReference w:id="20"/>
      </w:r>
      <w:r w:rsidR="008C5216">
        <w:rPr>
          <w:rFonts w:asciiTheme="majorBidi" w:hAnsiTheme="majorBidi" w:cstheme="majorBidi"/>
          <w:sz w:val="28"/>
          <w:szCs w:val="28"/>
        </w:rPr>
        <w:t xml:space="preserve"> recommendation</w:t>
      </w:r>
      <w:ins w:id="21" w:author="Rula Najjar" w:date="2024-01-07T15:50:00Z">
        <w:r w:rsidR="00544345">
          <w:rPr>
            <w:rFonts w:asciiTheme="majorBidi" w:hAnsiTheme="majorBidi" w:cstheme="majorBidi"/>
            <w:sz w:val="28"/>
            <w:szCs w:val="28"/>
          </w:rPr>
          <w:t>.</w:t>
        </w:r>
      </w:ins>
      <w:del w:id="22" w:author="Rula Najjar" w:date="2024-01-07T15:50:00Z">
        <w:r w:rsidR="008C5216" w:rsidDel="00544345">
          <w:rPr>
            <w:rFonts w:asciiTheme="majorBidi" w:hAnsiTheme="majorBidi" w:cstheme="majorBidi"/>
            <w:sz w:val="28"/>
            <w:szCs w:val="28"/>
          </w:rPr>
          <w:delText xml:space="preserve"> the project was leaded by pharmacy department</w:delText>
        </w:r>
        <w:r w:rsidR="00AC336C" w:rsidDel="00544345">
          <w:rPr>
            <w:rFonts w:asciiTheme="majorBidi" w:hAnsiTheme="majorBidi" w:cstheme="majorBidi"/>
            <w:sz w:val="28"/>
            <w:szCs w:val="28"/>
          </w:rPr>
          <w:delText>.</w:delText>
        </w:r>
      </w:del>
    </w:p>
    <w:p w14:paraId="47419788" w14:textId="77777777" w:rsidR="00685394" w:rsidRDefault="00685394" w:rsidP="00544345">
      <w:pPr>
        <w:rPr>
          <w:rFonts w:asciiTheme="majorBidi" w:hAnsiTheme="majorBidi" w:cstheme="majorBidi"/>
          <w:sz w:val="28"/>
          <w:szCs w:val="28"/>
        </w:rPr>
      </w:pPr>
      <w:r w:rsidRPr="00685394">
        <w:rPr>
          <w:rFonts w:asciiTheme="majorBidi" w:hAnsiTheme="majorBidi" w:cstheme="majorBidi"/>
          <w:sz w:val="28"/>
          <w:szCs w:val="28"/>
        </w:rPr>
        <w:t xml:space="preserve">The process </w:t>
      </w:r>
      <w:del w:id="23" w:author="Rula Najjar" w:date="2024-01-07T15:50:00Z">
        <w:r w:rsidRPr="00685394" w:rsidDel="00544345">
          <w:rPr>
            <w:rFonts w:asciiTheme="majorBidi" w:hAnsiTheme="majorBidi" w:cstheme="majorBidi"/>
            <w:sz w:val="28"/>
            <w:szCs w:val="28"/>
          </w:rPr>
          <w:delText xml:space="preserve">is </w:delText>
        </w:r>
      </w:del>
      <w:ins w:id="24" w:author="Rula Najjar" w:date="2024-01-07T15:50:00Z">
        <w:r w:rsidR="00544345">
          <w:rPr>
            <w:rFonts w:asciiTheme="majorBidi" w:hAnsiTheme="majorBidi" w:cstheme="majorBidi"/>
            <w:sz w:val="28"/>
            <w:szCs w:val="28"/>
          </w:rPr>
          <w:t>was</w:t>
        </w:r>
        <w:r w:rsidR="00544345" w:rsidRPr="00685394">
          <w:rPr>
            <w:rFonts w:asciiTheme="majorBidi" w:hAnsiTheme="majorBidi" w:cstheme="majorBidi"/>
            <w:sz w:val="28"/>
            <w:szCs w:val="28"/>
          </w:rPr>
          <w:t xml:space="preserve"> </w:t>
        </w:r>
      </w:ins>
      <w:r w:rsidRPr="00685394">
        <w:rPr>
          <w:rFonts w:asciiTheme="majorBidi" w:hAnsiTheme="majorBidi" w:cstheme="majorBidi"/>
          <w:sz w:val="28"/>
          <w:szCs w:val="28"/>
        </w:rPr>
        <w:t xml:space="preserve">divided into six key steps: Exploration, Planning, Installation, Piloting Implementation, Monitoring and Intervention, and Full Implementation. Each step </w:t>
      </w:r>
      <w:del w:id="25" w:author="Rula Najjar" w:date="2024-01-07T15:52:00Z">
        <w:r w:rsidRPr="00685394" w:rsidDel="00544345">
          <w:rPr>
            <w:rFonts w:asciiTheme="majorBidi" w:hAnsiTheme="majorBidi" w:cstheme="majorBidi"/>
            <w:sz w:val="28"/>
            <w:szCs w:val="28"/>
          </w:rPr>
          <w:delText xml:space="preserve">is </w:delText>
        </w:r>
      </w:del>
      <w:ins w:id="26" w:author="Rula Najjar" w:date="2024-01-07T15:52:00Z">
        <w:r w:rsidR="00544345">
          <w:rPr>
            <w:rFonts w:asciiTheme="majorBidi" w:hAnsiTheme="majorBidi" w:cstheme="majorBidi"/>
            <w:sz w:val="28"/>
            <w:szCs w:val="28"/>
          </w:rPr>
          <w:t>was</w:t>
        </w:r>
        <w:r w:rsidR="00544345" w:rsidRPr="00685394">
          <w:rPr>
            <w:rFonts w:asciiTheme="majorBidi" w:hAnsiTheme="majorBidi" w:cstheme="majorBidi"/>
            <w:sz w:val="28"/>
            <w:szCs w:val="28"/>
          </w:rPr>
          <w:t xml:space="preserve"> </w:t>
        </w:r>
      </w:ins>
      <w:r w:rsidRPr="00685394">
        <w:rPr>
          <w:rFonts w:asciiTheme="majorBidi" w:hAnsiTheme="majorBidi" w:cstheme="majorBidi"/>
          <w:sz w:val="28"/>
          <w:szCs w:val="28"/>
        </w:rPr>
        <w:t xml:space="preserve">discussed in depth, highlighting the challenges faced, strategies employed, and outcomes achieved during the BCMA integration. </w:t>
      </w:r>
    </w:p>
    <w:p w14:paraId="3A5F1A24" w14:textId="77777777" w:rsidR="004C08E1" w:rsidRDefault="00685394" w:rsidP="00544345">
      <w:pPr>
        <w:rPr>
          <w:rFonts w:asciiTheme="majorBidi" w:hAnsiTheme="majorBidi" w:cstheme="majorBidi"/>
          <w:sz w:val="28"/>
          <w:szCs w:val="28"/>
        </w:rPr>
      </w:pPr>
      <w:r>
        <w:rPr>
          <w:rFonts w:asciiTheme="majorBidi" w:hAnsiTheme="majorBidi" w:cstheme="majorBidi"/>
          <w:sz w:val="28"/>
          <w:szCs w:val="28"/>
        </w:rPr>
        <w:t xml:space="preserve">The aim of this article is to identify </w:t>
      </w:r>
      <w:r w:rsidR="00DF0E21" w:rsidRPr="00DF0E21">
        <w:rPr>
          <w:rFonts w:asciiTheme="majorBidi" w:hAnsiTheme="majorBidi" w:cstheme="majorBidi"/>
          <w:sz w:val="28"/>
          <w:szCs w:val="28"/>
        </w:rPr>
        <w:t xml:space="preserve">how the optimal implementation method should be for </w:t>
      </w:r>
      <w:r w:rsidR="00DF0E21">
        <w:rPr>
          <w:rFonts w:asciiTheme="majorBidi" w:hAnsiTheme="majorBidi" w:cstheme="majorBidi"/>
          <w:sz w:val="28"/>
          <w:szCs w:val="28"/>
        </w:rPr>
        <w:t>BCMA</w:t>
      </w:r>
      <w:r w:rsidR="00DF0E21" w:rsidRPr="00DF0E21">
        <w:rPr>
          <w:rFonts w:asciiTheme="majorBidi" w:hAnsiTheme="majorBidi" w:cstheme="majorBidi"/>
          <w:sz w:val="28"/>
          <w:szCs w:val="28"/>
        </w:rPr>
        <w:t xml:space="preserve"> </w:t>
      </w:r>
      <w:r w:rsidR="00DF0E21">
        <w:rPr>
          <w:rFonts w:asciiTheme="majorBidi" w:hAnsiTheme="majorBidi" w:cstheme="majorBidi"/>
          <w:sz w:val="28"/>
          <w:szCs w:val="28"/>
        </w:rPr>
        <w:t>with limited resources</w:t>
      </w:r>
      <w:ins w:id="27" w:author="Rula Najjar" w:date="2024-01-07T15:53:00Z">
        <w:r w:rsidR="00544345">
          <w:rPr>
            <w:rFonts w:asciiTheme="majorBidi" w:hAnsiTheme="majorBidi" w:cstheme="majorBidi"/>
            <w:sz w:val="28"/>
            <w:szCs w:val="28"/>
          </w:rPr>
          <w:t xml:space="preserve"> and </w:t>
        </w:r>
      </w:ins>
      <w:del w:id="28" w:author="Rula Najjar" w:date="2024-01-07T15:53:00Z">
        <w:r w:rsidR="00DF0E21" w:rsidDel="00544345">
          <w:rPr>
            <w:rFonts w:asciiTheme="majorBidi" w:hAnsiTheme="majorBidi" w:cstheme="majorBidi"/>
            <w:sz w:val="28"/>
            <w:szCs w:val="28"/>
          </w:rPr>
          <w:delText>,</w:delText>
        </w:r>
        <w:r w:rsidR="00DF0E21" w:rsidRPr="00DF0E21" w:rsidDel="00544345">
          <w:rPr>
            <w:rFonts w:asciiTheme="majorBidi" w:hAnsiTheme="majorBidi" w:cstheme="majorBidi"/>
            <w:sz w:val="28"/>
            <w:szCs w:val="28"/>
          </w:rPr>
          <w:delText xml:space="preserve"> </w:delText>
        </w:r>
      </w:del>
      <w:r w:rsidR="00DF0E21" w:rsidRPr="00DF0E21">
        <w:rPr>
          <w:rFonts w:asciiTheme="majorBidi" w:hAnsiTheme="majorBidi" w:cstheme="majorBidi"/>
          <w:sz w:val="28"/>
          <w:szCs w:val="28"/>
        </w:rPr>
        <w:t xml:space="preserve">to ensure the benefits are </w:t>
      </w:r>
      <w:r w:rsidR="00DD411D" w:rsidRPr="00DF0E21">
        <w:rPr>
          <w:rFonts w:asciiTheme="majorBidi" w:hAnsiTheme="majorBidi" w:cstheme="majorBidi"/>
          <w:sz w:val="28"/>
          <w:szCs w:val="28"/>
        </w:rPr>
        <w:lastRenderedPageBreak/>
        <w:t>emphasized</w:t>
      </w:r>
      <w:r w:rsidR="00DF0E21" w:rsidRPr="00DF0E21">
        <w:rPr>
          <w:rFonts w:asciiTheme="majorBidi" w:hAnsiTheme="majorBidi" w:cstheme="majorBidi"/>
          <w:sz w:val="28"/>
          <w:szCs w:val="28"/>
        </w:rPr>
        <w:t xml:space="preserve"> while the employees’</w:t>
      </w:r>
      <w:r w:rsidR="00DD411D">
        <w:rPr>
          <w:rFonts w:asciiTheme="majorBidi" w:hAnsiTheme="majorBidi" w:cstheme="majorBidi"/>
          <w:sz w:val="28"/>
          <w:szCs w:val="28"/>
        </w:rPr>
        <w:t xml:space="preserve"> </w:t>
      </w:r>
      <w:r w:rsidR="00DF0E21" w:rsidRPr="00DF0E21">
        <w:rPr>
          <w:rFonts w:asciiTheme="majorBidi" w:hAnsiTheme="majorBidi" w:cstheme="majorBidi"/>
          <w:sz w:val="28"/>
          <w:szCs w:val="28"/>
        </w:rPr>
        <w:t xml:space="preserve">motivation is in focus. </w:t>
      </w:r>
      <w:r w:rsidR="00114CF3" w:rsidRPr="00114CF3">
        <w:rPr>
          <w:rFonts w:asciiTheme="majorBidi" w:hAnsiTheme="majorBidi" w:cstheme="majorBidi"/>
          <w:sz w:val="28"/>
          <w:szCs w:val="28"/>
        </w:rPr>
        <w:t>It examines the barriers encountered when attempting to eliminate paper record documentation, as well as the necessary support required by nurses and pharmacists to ensure a safe and seamless transition to electronic barcode med</w:t>
      </w:r>
      <w:r w:rsidR="00BB2C09">
        <w:rPr>
          <w:rFonts w:asciiTheme="majorBidi" w:hAnsiTheme="majorBidi" w:cstheme="majorBidi"/>
          <w:sz w:val="28"/>
          <w:szCs w:val="28"/>
        </w:rPr>
        <w:t>ication administration within</w:t>
      </w:r>
      <w:r w:rsidR="00114CF3" w:rsidRPr="00114CF3">
        <w:rPr>
          <w:rFonts w:asciiTheme="majorBidi" w:hAnsiTheme="majorBidi" w:cstheme="majorBidi"/>
          <w:sz w:val="28"/>
          <w:szCs w:val="28"/>
        </w:rPr>
        <w:t xml:space="preserve"> </w:t>
      </w:r>
      <w:r w:rsidR="00BB2C09">
        <w:rPr>
          <w:rFonts w:asciiTheme="majorBidi" w:hAnsiTheme="majorBidi" w:cstheme="majorBidi"/>
          <w:sz w:val="28"/>
          <w:szCs w:val="28"/>
        </w:rPr>
        <w:t xml:space="preserve">inpatient </w:t>
      </w:r>
      <w:r w:rsidR="00454162">
        <w:rPr>
          <w:rFonts w:asciiTheme="majorBidi" w:hAnsiTheme="majorBidi" w:cstheme="majorBidi"/>
          <w:sz w:val="28"/>
          <w:szCs w:val="28"/>
        </w:rPr>
        <w:t>setting.</w:t>
      </w:r>
    </w:p>
    <w:p w14:paraId="6D7AB9D5" w14:textId="77777777" w:rsidR="00454162" w:rsidRDefault="00454162" w:rsidP="00454162">
      <w:pPr>
        <w:rPr>
          <w:rFonts w:asciiTheme="majorBidi" w:hAnsiTheme="majorBidi" w:cstheme="majorBidi"/>
          <w:sz w:val="28"/>
          <w:szCs w:val="28"/>
        </w:rPr>
      </w:pPr>
    </w:p>
    <w:p w14:paraId="183809A8" w14:textId="77777777" w:rsidR="005430A6" w:rsidRDefault="00454162" w:rsidP="00A66C2D">
      <w:pPr>
        <w:rPr>
          <w:rFonts w:asciiTheme="majorBidi" w:hAnsiTheme="majorBidi" w:cstheme="majorBidi"/>
          <w:sz w:val="28"/>
          <w:szCs w:val="28"/>
        </w:rPr>
      </w:pPr>
      <w:r>
        <w:rPr>
          <w:rFonts w:asciiTheme="majorBidi" w:hAnsiTheme="majorBidi" w:cstheme="majorBidi"/>
          <w:sz w:val="28"/>
          <w:szCs w:val="28"/>
        </w:rPr>
        <w:t xml:space="preserve">Keyword: Bar Code Medication Administration, Cancer, Medication Sheet, </w:t>
      </w:r>
      <w:r w:rsidR="006862ED" w:rsidRPr="006862ED">
        <w:rPr>
          <w:rFonts w:asciiTheme="majorBidi" w:hAnsiTheme="majorBidi" w:cstheme="majorBidi"/>
          <w:sz w:val="28"/>
          <w:szCs w:val="28"/>
        </w:rPr>
        <w:t>electronic medication administration system</w:t>
      </w:r>
      <w:r>
        <w:rPr>
          <w:rFonts w:asciiTheme="majorBidi" w:hAnsiTheme="majorBidi" w:cstheme="majorBidi"/>
          <w:sz w:val="28"/>
          <w:szCs w:val="28"/>
        </w:rPr>
        <w:t xml:space="preserve">, </w:t>
      </w:r>
    </w:p>
    <w:p w14:paraId="38D72D73" w14:textId="77777777" w:rsidR="00A66C2D" w:rsidRDefault="00A66C2D" w:rsidP="00A66C2D">
      <w:pPr>
        <w:rPr>
          <w:rFonts w:asciiTheme="majorBidi" w:hAnsiTheme="majorBidi" w:cstheme="majorBidi"/>
          <w:sz w:val="28"/>
          <w:szCs w:val="28"/>
        </w:rPr>
      </w:pPr>
    </w:p>
    <w:p w14:paraId="31F77031" w14:textId="77777777" w:rsidR="005430A6" w:rsidRDefault="005430A6" w:rsidP="00454162">
      <w:pPr>
        <w:rPr>
          <w:rFonts w:asciiTheme="majorBidi" w:hAnsiTheme="majorBidi" w:cstheme="majorBidi"/>
          <w:sz w:val="28"/>
          <w:szCs w:val="28"/>
        </w:rPr>
      </w:pPr>
    </w:p>
    <w:p w14:paraId="7C97D25A" w14:textId="77777777" w:rsidR="00454162" w:rsidRPr="00D65425" w:rsidRDefault="00454162" w:rsidP="00454162">
      <w:pPr>
        <w:rPr>
          <w:rFonts w:asciiTheme="majorBidi" w:hAnsiTheme="majorBidi" w:cstheme="majorBidi"/>
          <w:b/>
          <w:bCs/>
          <w:sz w:val="28"/>
          <w:szCs w:val="28"/>
        </w:rPr>
      </w:pPr>
      <w:r w:rsidRPr="00D65425">
        <w:rPr>
          <w:rFonts w:asciiTheme="majorBidi" w:hAnsiTheme="majorBidi" w:cstheme="majorBidi"/>
          <w:b/>
          <w:bCs/>
          <w:sz w:val="28"/>
          <w:szCs w:val="28"/>
        </w:rPr>
        <w:t xml:space="preserve">Introduction </w:t>
      </w:r>
    </w:p>
    <w:p w14:paraId="676DBCA1" w14:textId="77777777" w:rsidR="005430A6" w:rsidRPr="005430A6" w:rsidRDefault="005430A6" w:rsidP="005430A6">
      <w:pPr>
        <w:rPr>
          <w:rFonts w:asciiTheme="majorBidi" w:hAnsiTheme="majorBidi" w:cstheme="majorBidi"/>
          <w:sz w:val="28"/>
          <w:szCs w:val="28"/>
        </w:rPr>
      </w:pPr>
    </w:p>
    <w:p w14:paraId="77EA6917" w14:textId="77777777" w:rsidR="005430A6" w:rsidRPr="005430A6" w:rsidRDefault="005430A6" w:rsidP="00544345">
      <w:pPr>
        <w:rPr>
          <w:rFonts w:asciiTheme="majorBidi" w:hAnsiTheme="majorBidi" w:cstheme="majorBidi"/>
          <w:sz w:val="28"/>
          <w:szCs w:val="28"/>
        </w:rPr>
      </w:pPr>
      <w:r w:rsidRPr="005430A6">
        <w:rPr>
          <w:rFonts w:asciiTheme="majorBidi" w:hAnsiTheme="majorBidi" w:cstheme="majorBidi"/>
          <w:sz w:val="28"/>
          <w:szCs w:val="28"/>
        </w:rPr>
        <w:t>All health care institutions seek to reduce medication errors th</w:t>
      </w:r>
      <w:r>
        <w:rPr>
          <w:rFonts w:asciiTheme="majorBidi" w:hAnsiTheme="majorBidi" w:cstheme="majorBidi"/>
          <w:sz w:val="28"/>
          <w:szCs w:val="28"/>
        </w:rPr>
        <w:t>rough working on their systems</w:t>
      </w:r>
      <w:ins w:id="29" w:author="Rula Najjar" w:date="2024-01-07T15:54:00Z">
        <w:r w:rsidR="00544345">
          <w:rPr>
            <w:rFonts w:asciiTheme="majorBidi" w:hAnsiTheme="majorBidi" w:cstheme="majorBidi"/>
            <w:sz w:val="28"/>
            <w:szCs w:val="28"/>
          </w:rPr>
          <w:t xml:space="preserve"> through introducing </w:t>
        </w:r>
      </w:ins>
      <w:del w:id="30" w:author="Rula Najjar" w:date="2024-01-07T15:54:00Z">
        <w:r w:rsidDel="00544345">
          <w:rPr>
            <w:rFonts w:asciiTheme="majorBidi" w:hAnsiTheme="majorBidi" w:cstheme="majorBidi"/>
            <w:sz w:val="28"/>
            <w:szCs w:val="28"/>
          </w:rPr>
          <w:delText xml:space="preserve">, and </w:delText>
        </w:r>
        <w:r w:rsidRPr="005430A6" w:rsidDel="00544345">
          <w:rPr>
            <w:rFonts w:asciiTheme="majorBidi" w:hAnsiTheme="majorBidi" w:cstheme="majorBidi"/>
            <w:sz w:val="28"/>
            <w:szCs w:val="28"/>
          </w:rPr>
          <w:delText xml:space="preserve">Strategies </w:delText>
        </w:r>
      </w:del>
      <w:ins w:id="31" w:author="Rula Najjar" w:date="2024-01-07T15:54:00Z">
        <w:r w:rsidR="00544345">
          <w:rPr>
            <w:rFonts w:asciiTheme="majorBidi" w:hAnsiTheme="majorBidi" w:cstheme="majorBidi"/>
            <w:sz w:val="28"/>
            <w:szCs w:val="28"/>
          </w:rPr>
          <w:t>s</w:t>
        </w:r>
        <w:r w:rsidR="00544345" w:rsidRPr="005430A6">
          <w:rPr>
            <w:rFonts w:asciiTheme="majorBidi" w:hAnsiTheme="majorBidi" w:cstheme="majorBidi"/>
            <w:sz w:val="28"/>
            <w:szCs w:val="28"/>
          </w:rPr>
          <w:t xml:space="preserve">trategies </w:t>
        </w:r>
        <w:r w:rsidR="00544345">
          <w:rPr>
            <w:rFonts w:asciiTheme="majorBidi" w:hAnsiTheme="majorBidi" w:cstheme="majorBidi"/>
            <w:sz w:val="28"/>
            <w:szCs w:val="28"/>
          </w:rPr>
          <w:t xml:space="preserve">that </w:t>
        </w:r>
      </w:ins>
      <w:del w:id="32" w:author="Rula Najjar" w:date="2024-01-07T15:54:00Z">
        <w:r w:rsidRPr="005430A6" w:rsidDel="00544345">
          <w:rPr>
            <w:rFonts w:asciiTheme="majorBidi" w:hAnsiTheme="majorBidi" w:cstheme="majorBidi"/>
            <w:sz w:val="28"/>
            <w:szCs w:val="28"/>
          </w:rPr>
          <w:delText xml:space="preserve">to </w:delText>
        </w:r>
      </w:del>
      <w:r w:rsidRPr="005430A6">
        <w:rPr>
          <w:rFonts w:asciiTheme="majorBidi" w:hAnsiTheme="majorBidi" w:cstheme="majorBidi"/>
          <w:sz w:val="28"/>
          <w:szCs w:val="28"/>
        </w:rPr>
        <w:t>help</w:t>
      </w:r>
      <w:ins w:id="33" w:author="Rula Najjar" w:date="2024-01-07T15:54:00Z">
        <w:r w:rsidR="00544345">
          <w:rPr>
            <w:rFonts w:asciiTheme="majorBidi" w:hAnsiTheme="majorBidi" w:cstheme="majorBidi"/>
            <w:sz w:val="28"/>
            <w:szCs w:val="28"/>
          </w:rPr>
          <w:t>s</w:t>
        </w:r>
      </w:ins>
      <w:r w:rsidRPr="005430A6">
        <w:rPr>
          <w:rFonts w:asciiTheme="majorBidi" w:hAnsiTheme="majorBidi" w:cstheme="majorBidi"/>
          <w:sz w:val="28"/>
          <w:szCs w:val="28"/>
        </w:rPr>
        <w:t xml:space="preserve"> reduc</w:t>
      </w:r>
      <w:ins w:id="34" w:author="Rula Najjar" w:date="2024-01-07T15:54:00Z">
        <w:r w:rsidR="00544345">
          <w:rPr>
            <w:rFonts w:asciiTheme="majorBidi" w:hAnsiTheme="majorBidi" w:cstheme="majorBidi"/>
            <w:sz w:val="28"/>
            <w:szCs w:val="28"/>
          </w:rPr>
          <w:t>e</w:t>
        </w:r>
      </w:ins>
      <w:del w:id="35" w:author="Rula Najjar" w:date="2024-01-07T15:54:00Z">
        <w:r w:rsidRPr="005430A6" w:rsidDel="00544345">
          <w:rPr>
            <w:rFonts w:asciiTheme="majorBidi" w:hAnsiTheme="majorBidi" w:cstheme="majorBidi"/>
            <w:sz w:val="28"/>
            <w:szCs w:val="28"/>
          </w:rPr>
          <w:delText>ing</w:delText>
        </w:r>
      </w:del>
      <w:r w:rsidRPr="005430A6">
        <w:rPr>
          <w:rFonts w:asciiTheme="majorBidi" w:hAnsiTheme="majorBidi" w:cstheme="majorBidi"/>
          <w:sz w:val="28"/>
          <w:szCs w:val="28"/>
        </w:rPr>
        <w:t xml:space="preserve"> certain types of errors in order to prevent patient harm.</w:t>
      </w:r>
      <w:r w:rsidR="00E71685">
        <w:rPr>
          <w:rFonts w:asciiTheme="majorBidi" w:hAnsiTheme="majorBidi" w:cstheme="majorBidi"/>
          <w:sz w:val="28"/>
          <w:szCs w:val="28"/>
        </w:rPr>
        <w:t>(</w:t>
      </w:r>
      <w:r w:rsidR="00B77689">
        <w:rPr>
          <w:rFonts w:asciiTheme="majorBidi" w:hAnsiTheme="majorBidi" w:cstheme="majorBidi"/>
          <w:sz w:val="28"/>
          <w:szCs w:val="28"/>
        </w:rPr>
        <w:t>1</w:t>
      </w:r>
      <w:r w:rsidR="00E71685">
        <w:rPr>
          <w:rFonts w:asciiTheme="majorBidi" w:hAnsiTheme="majorBidi" w:cstheme="majorBidi"/>
          <w:sz w:val="28"/>
          <w:szCs w:val="28"/>
        </w:rPr>
        <w:t>)</w:t>
      </w:r>
      <w:r w:rsidRPr="005430A6">
        <w:rPr>
          <w:rFonts w:asciiTheme="majorBidi" w:hAnsiTheme="majorBidi" w:cstheme="majorBidi"/>
          <w:sz w:val="28"/>
          <w:szCs w:val="28"/>
        </w:rPr>
        <w:t xml:space="preserve">  </w:t>
      </w:r>
      <w:del w:id="36" w:author="Rula Najjar" w:date="2024-01-07T15:55:00Z">
        <w:r w:rsidR="007724B2" w:rsidDel="00544345">
          <w:rPr>
            <w:rFonts w:asciiTheme="majorBidi" w:hAnsiTheme="majorBidi" w:cstheme="majorBidi"/>
            <w:sz w:val="28"/>
            <w:szCs w:val="28"/>
          </w:rPr>
          <w:delText xml:space="preserve">in </w:delText>
        </w:r>
      </w:del>
      <w:ins w:id="37" w:author="Rula Najjar" w:date="2024-01-07T15:55:00Z">
        <w:r w:rsidR="00544345">
          <w:rPr>
            <w:rFonts w:asciiTheme="majorBidi" w:hAnsiTheme="majorBidi" w:cstheme="majorBidi"/>
            <w:sz w:val="28"/>
            <w:szCs w:val="28"/>
          </w:rPr>
          <w:t xml:space="preserve">In </w:t>
        </w:r>
      </w:ins>
      <w:r w:rsidR="007724B2">
        <w:rPr>
          <w:rFonts w:asciiTheme="majorBidi" w:hAnsiTheme="majorBidi" w:cstheme="majorBidi"/>
          <w:sz w:val="28"/>
          <w:szCs w:val="28"/>
        </w:rPr>
        <w:t>specific</w:t>
      </w:r>
      <w:ins w:id="38" w:author="Rula Najjar" w:date="2024-01-07T15:55:00Z">
        <w:r w:rsidR="00544345">
          <w:rPr>
            <w:rFonts w:asciiTheme="majorBidi" w:hAnsiTheme="majorBidi" w:cstheme="majorBidi"/>
            <w:sz w:val="28"/>
            <w:szCs w:val="28"/>
          </w:rPr>
          <w:t>,</w:t>
        </w:r>
      </w:ins>
      <w:r w:rsidR="007724B2">
        <w:rPr>
          <w:rFonts w:asciiTheme="majorBidi" w:hAnsiTheme="majorBidi" w:cstheme="majorBidi"/>
          <w:sz w:val="28"/>
          <w:szCs w:val="28"/>
        </w:rPr>
        <w:t xml:space="preserve"> r</w:t>
      </w:r>
      <w:r w:rsidRPr="005430A6">
        <w:rPr>
          <w:rFonts w:asciiTheme="majorBidi" w:hAnsiTheme="majorBidi" w:cstheme="majorBidi"/>
          <w:sz w:val="28"/>
          <w:szCs w:val="28"/>
        </w:rPr>
        <w:t xml:space="preserve">eduction of administration errors can be aimed by ensuring the five </w:t>
      </w:r>
      <w:ins w:id="39" w:author="Rula Najjar" w:date="2024-01-07T15:55:00Z">
        <w:r w:rsidR="00544345">
          <w:rPr>
            <w:rFonts w:asciiTheme="majorBidi" w:hAnsiTheme="majorBidi" w:cstheme="majorBidi"/>
            <w:sz w:val="28"/>
            <w:szCs w:val="28"/>
          </w:rPr>
          <w:t xml:space="preserve">medication </w:t>
        </w:r>
      </w:ins>
      <w:r w:rsidRPr="005430A6">
        <w:rPr>
          <w:rFonts w:asciiTheme="majorBidi" w:hAnsiTheme="majorBidi" w:cstheme="majorBidi"/>
          <w:sz w:val="28"/>
          <w:szCs w:val="28"/>
        </w:rPr>
        <w:t>rights (patient, drug, dose, route, and time) by relying on people to follow a mental checklist through the process of medication administration.</w:t>
      </w:r>
      <w:r w:rsidR="00E71685">
        <w:rPr>
          <w:rFonts w:asciiTheme="majorBidi" w:hAnsiTheme="majorBidi" w:cstheme="majorBidi"/>
          <w:sz w:val="28"/>
          <w:szCs w:val="28"/>
        </w:rPr>
        <w:t>(</w:t>
      </w:r>
      <w:r w:rsidR="00B77689">
        <w:rPr>
          <w:rFonts w:asciiTheme="majorBidi" w:hAnsiTheme="majorBidi" w:cstheme="majorBidi"/>
          <w:sz w:val="28"/>
          <w:szCs w:val="28"/>
        </w:rPr>
        <w:t>2</w:t>
      </w:r>
      <w:r w:rsidR="00E71685">
        <w:rPr>
          <w:rFonts w:asciiTheme="majorBidi" w:hAnsiTheme="majorBidi" w:cstheme="majorBidi"/>
          <w:sz w:val="28"/>
          <w:szCs w:val="28"/>
        </w:rPr>
        <w:t>)</w:t>
      </w:r>
      <w:r w:rsidRPr="005430A6">
        <w:rPr>
          <w:rFonts w:asciiTheme="majorBidi" w:hAnsiTheme="majorBidi" w:cstheme="majorBidi"/>
          <w:sz w:val="28"/>
          <w:szCs w:val="28"/>
        </w:rPr>
        <w:t xml:space="preserve"> The Bar Code Medications Administration (BCMA) system</w:t>
      </w:r>
      <w:del w:id="40" w:author="Rula Najjar" w:date="2024-01-07T15:55:00Z">
        <w:r w:rsidRPr="005430A6" w:rsidDel="00544345">
          <w:rPr>
            <w:rFonts w:asciiTheme="majorBidi" w:hAnsiTheme="majorBidi" w:cstheme="majorBidi"/>
            <w:sz w:val="28"/>
            <w:szCs w:val="28"/>
          </w:rPr>
          <w:delText>s</w:delText>
        </w:r>
      </w:del>
      <w:r w:rsidRPr="005430A6">
        <w:rPr>
          <w:rFonts w:asciiTheme="majorBidi" w:hAnsiTheme="majorBidi" w:cstheme="majorBidi"/>
          <w:sz w:val="28"/>
          <w:szCs w:val="28"/>
        </w:rPr>
        <w:t xml:space="preserve"> is considered as one major solution that impact the </w:t>
      </w:r>
      <w:r w:rsidR="007724B2">
        <w:rPr>
          <w:rFonts w:asciiTheme="majorBidi" w:hAnsiTheme="majorBidi" w:cstheme="majorBidi"/>
          <w:sz w:val="28"/>
          <w:szCs w:val="28"/>
        </w:rPr>
        <w:t xml:space="preserve">administration </w:t>
      </w:r>
      <w:r w:rsidRPr="005430A6">
        <w:rPr>
          <w:rFonts w:asciiTheme="majorBidi" w:hAnsiTheme="majorBidi" w:cstheme="majorBidi"/>
          <w:sz w:val="28"/>
          <w:szCs w:val="28"/>
        </w:rPr>
        <w:t>medication errors and help in minimizing them by electronically verifying the “5 rights” of medication administration at the patient’s bedside.</w:t>
      </w:r>
      <w:r w:rsidR="009E74C6">
        <w:rPr>
          <w:rFonts w:asciiTheme="majorBidi" w:hAnsiTheme="majorBidi" w:cstheme="majorBidi"/>
          <w:sz w:val="28"/>
          <w:szCs w:val="28"/>
        </w:rPr>
        <w:t xml:space="preserve"> </w:t>
      </w:r>
      <w:r w:rsidRPr="005430A6">
        <w:rPr>
          <w:rFonts w:asciiTheme="majorBidi" w:hAnsiTheme="majorBidi" w:cstheme="majorBidi"/>
          <w:sz w:val="28"/>
          <w:szCs w:val="28"/>
        </w:rPr>
        <w:t>In consequence, use of bar-code technology at the bedside of the patient to verify a patient’s information and the medication to be administered is a favorable approach for preventing med</w:t>
      </w:r>
      <w:r w:rsidR="009E74C6">
        <w:rPr>
          <w:rFonts w:asciiTheme="majorBidi" w:hAnsiTheme="majorBidi" w:cstheme="majorBidi"/>
          <w:sz w:val="28"/>
          <w:szCs w:val="28"/>
        </w:rPr>
        <w:t xml:space="preserve">ication administration </w:t>
      </w:r>
      <w:proofErr w:type="gramStart"/>
      <w:r w:rsidR="009E74C6">
        <w:rPr>
          <w:rFonts w:asciiTheme="majorBidi" w:hAnsiTheme="majorBidi" w:cstheme="majorBidi"/>
          <w:sz w:val="28"/>
          <w:szCs w:val="28"/>
        </w:rPr>
        <w:t>errors.</w:t>
      </w:r>
      <w:ins w:id="41" w:author="Rula Najjar" w:date="2024-01-07T16:01:00Z">
        <w:r w:rsidR="0009149F">
          <w:rPr>
            <w:rFonts w:asciiTheme="majorBidi" w:hAnsiTheme="majorBidi" w:cstheme="majorBidi"/>
            <w:sz w:val="28"/>
            <w:szCs w:val="28"/>
          </w:rPr>
          <w:t>+</w:t>
        </w:r>
      </w:ins>
      <w:r w:rsidR="00E71685">
        <w:rPr>
          <w:rFonts w:asciiTheme="majorBidi" w:hAnsiTheme="majorBidi" w:cstheme="majorBidi"/>
          <w:sz w:val="28"/>
          <w:szCs w:val="28"/>
        </w:rPr>
        <w:t>(</w:t>
      </w:r>
      <w:proofErr w:type="gramEnd"/>
      <w:r w:rsidR="00B77689">
        <w:rPr>
          <w:rFonts w:asciiTheme="majorBidi" w:hAnsiTheme="majorBidi" w:cstheme="majorBidi"/>
          <w:sz w:val="28"/>
          <w:szCs w:val="28"/>
        </w:rPr>
        <w:t>3</w:t>
      </w:r>
      <w:r w:rsidR="00E71685">
        <w:rPr>
          <w:rFonts w:asciiTheme="majorBidi" w:hAnsiTheme="majorBidi" w:cstheme="majorBidi"/>
          <w:sz w:val="28"/>
          <w:szCs w:val="28"/>
        </w:rPr>
        <w:t>)</w:t>
      </w:r>
      <w:r w:rsidRPr="005430A6">
        <w:rPr>
          <w:rFonts w:asciiTheme="majorBidi" w:hAnsiTheme="majorBidi" w:cstheme="majorBidi"/>
          <w:sz w:val="28"/>
          <w:szCs w:val="28"/>
        </w:rPr>
        <w:t xml:space="preserve"> </w:t>
      </w:r>
    </w:p>
    <w:p w14:paraId="76CE9A2D" w14:textId="77777777" w:rsidR="005430A6" w:rsidRPr="005430A6" w:rsidRDefault="009E74C6" w:rsidP="009E74C6">
      <w:pPr>
        <w:rPr>
          <w:rFonts w:asciiTheme="majorBidi" w:hAnsiTheme="majorBidi" w:cstheme="majorBidi"/>
          <w:sz w:val="28"/>
          <w:szCs w:val="28"/>
        </w:rPr>
      </w:pPr>
      <w:r>
        <w:rPr>
          <w:rFonts w:asciiTheme="majorBidi" w:hAnsiTheme="majorBidi" w:cstheme="majorBidi"/>
          <w:sz w:val="28"/>
          <w:szCs w:val="28"/>
        </w:rPr>
        <w:t>BCMA</w:t>
      </w:r>
      <w:r w:rsidR="005430A6" w:rsidRPr="005430A6">
        <w:rPr>
          <w:rFonts w:asciiTheme="majorBidi" w:hAnsiTheme="majorBidi" w:cstheme="majorBidi"/>
          <w:sz w:val="28"/>
          <w:szCs w:val="28"/>
        </w:rPr>
        <w:t xml:space="preserve"> verification at the bedside is usually implemented in conjunction with an electronic medication administration system (</w:t>
      </w:r>
      <w:proofErr w:type="spellStart"/>
      <w:r w:rsidR="005430A6" w:rsidRPr="005430A6">
        <w:rPr>
          <w:rFonts w:asciiTheme="majorBidi" w:hAnsiTheme="majorBidi" w:cstheme="majorBidi"/>
          <w:sz w:val="28"/>
          <w:szCs w:val="28"/>
        </w:rPr>
        <w:t>eMAR</w:t>
      </w:r>
      <w:proofErr w:type="spellEnd"/>
      <w:r w:rsidR="005430A6" w:rsidRPr="005430A6">
        <w:rPr>
          <w:rFonts w:asciiTheme="majorBidi" w:hAnsiTheme="majorBidi" w:cstheme="majorBidi"/>
          <w:sz w:val="28"/>
          <w:szCs w:val="28"/>
        </w:rPr>
        <w:t>), allowing nurses to automatically document the administration of drugs</w:t>
      </w:r>
      <w:r>
        <w:rPr>
          <w:rFonts w:asciiTheme="majorBidi" w:hAnsiTheme="majorBidi" w:cstheme="majorBidi"/>
          <w:sz w:val="28"/>
          <w:szCs w:val="28"/>
        </w:rPr>
        <w:t xml:space="preserve"> by means of bar-code </w:t>
      </w:r>
      <w:proofErr w:type="gramStart"/>
      <w:r>
        <w:rPr>
          <w:rFonts w:asciiTheme="majorBidi" w:hAnsiTheme="majorBidi" w:cstheme="majorBidi"/>
          <w:sz w:val="28"/>
          <w:szCs w:val="28"/>
        </w:rPr>
        <w:t>scanning.</w:t>
      </w:r>
      <w:r w:rsidR="00E71685">
        <w:rPr>
          <w:rFonts w:asciiTheme="majorBidi" w:hAnsiTheme="majorBidi" w:cstheme="majorBidi"/>
          <w:sz w:val="28"/>
          <w:szCs w:val="28"/>
        </w:rPr>
        <w:t>(</w:t>
      </w:r>
      <w:proofErr w:type="gramEnd"/>
      <w:r w:rsidR="00B77689">
        <w:rPr>
          <w:rFonts w:asciiTheme="majorBidi" w:hAnsiTheme="majorBidi" w:cstheme="majorBidi"/>
          <w:sz w:val="28"/>
          <w:szCs w:val="28"/>
        </w:rPr>
        <w:t>4</w:t>
      </w:r>
      <w:r w:rsidR="00E71685">
        <w:rPr>
          <w:rFonts w:asciiTheme="majorBidi" w:hAnsiTheme="majorBidi" w:cstheme="majorBidi"/>
          <w:sz w:val="28"/>
          <w:szCs w:val="28"/>
        </w:rPr>
        <w:t>)</w:t>
      </w:r>
    </w:p>
    <w:p w14:paraId="6EFDB63E" w14:textId="77777777" w:rsidR="00454162" w:rsidRDefault="005430A6" w:rsidP="0009149F">
      <w:pPr>
        <w:rPr>
          <w:rFonts w:asciiTheme="majorBidi" w:hAnsiTheme="majorBidi" w:cstheme="majorBidi"/>
          <w:sz w:val="28"/>
          <w:szCs w:val="28"/>
        </w:rPr>
      </w:pPr>
      <w:r w:rsidRPr="005430A6">
        <w:rPr>
          <w:rFonts w:asciiTheme="majorBidi" w:hAnsiTheme="majorBidi" w:cstheme="majorBidi"/>
          <w:sz w:val="28"/>
          <w:szCs w:val="28"/>
        </w:rPr>
        <w:t xml:space="preserve">   </w:t>
      </w:r>
      <w:r w:rsidR="007724B2" w:rsidRPr="007724B2">
        <w:rPr>
          <w:rFonts w:asciiTheme="majorBidi" w:hAnsiTheme="majorBidi" w:cstheme="majorBidi"/>
          <w:sz w:val="28"/>
          <w:szCs w:val="28"/>
        </w:rPr>
        <w:t xml:space="preserve">Apart from the </w:t>
      </w:r>
      <w:r w:rsidR="00C9577F" w:rsidRPr="00C9577F">
        <w:rPr>
          <w:rFonts w:asciiTheme="majorBidi" w:hAnsiTheme="majorBidi" w:cstheme="majorBidi"/>
          <w:sz w:val="28"/>
          <w:szCs w:val="28"/>
        </w:rPr>
        <w:t>absence of conclusive proof that it effectively reduces preventable medication errors, particularly in hospitals where other safety systems, such as computerize</w:t>
      </w:r>
      <w:r w:rsidR="00055EC0">
        <w:rPr>
          <w:rFonts w:asciiTheme="majorBidi" w:hAnsiTheme="majorBidi" w:cstheme="majorBidi"/>
          <w:sz w:val="28"/>
          <w:szCs w:val="28"/>
        </w:rPr>
        <w:t>d prescriber order entry (CPOE)</w:t>
      </w:r>
      <w:ins w:id="42" w:author="Rula Najjar" w:date="2024-01-07T16:02:00Z">
        <w:r w:rsidR="0009149F">
          <w:rPr>
            <w:rFonts w:asciiTheme="majorBidi" w:hAnsiTheme="majorBidi" w:cstheme="majorBidi"/>
            <w:sz w:val="28"/>
            <w:szCs w:val="28"/>
          </w:rPr>
          <w:t>. A</w:t>
        </w:r>
      </w:ins>
      <w:del w:id="43" w:author="Rula Najjar" w:date="2024-01-07T16:02:00Z">
        <w:r w:rsidR="00055EC0" w:rsidDel="0009149F">
          <w:rPr>
            <w:rFonts w:asciiTheme="majorBidi" w:hAnsiTheme="majorBidi" w:cstheme="majorBidi"/>
            <w:sz w:val="28"/>
            <w:szCs w:val="28"/>
          </w:rPr>
          <w:delText xml:space="preserve">, </w:delText>
        </w:r>
        <w:r w:rsidR="007724B2" w:rsidRPr="007724B2" w:rsidDel="0009149F">
          <w:rPr>
            <w:rFonts w:asciiTheme="majorBidi" w:hAnsiTheme="majorBidi" w:cstheme="majorBidi"/>
            <w:sz w:val="28"/>
            <w:szCs w:val="28"/>
          </w:rPr>
          <w:delText>a</w:delText>
        </w:r>
      </w:del>
      <w:r w:rsidR="007724B2" w:rsidRPr="007724B2">
        <w:rPr>
          <w:rFonts w:asciiTheme="majorBidi" w:hAnsiTheme="majorBidi" w:cstheme="majorBidi"/>
          <w:sz w:val="28"/>
          <w:szCs w:val="28"/>
        </w:rPr>
        <w:t>nother obstacle to the extensive acceptance of BCMA technology is the</w:t>
      </w:r>
      <w:r w:rsidR="00C9577F">
        <w:rPr>
          <w:rFonts w:asciiTheme="majorBidi" w:hAnsiTheme="majorBidi" w:cstheme="majorBidi"/>
          <w:sz w:val="28"/>
          <w:szCs w:val="28"/>
        </w:rPr>
        <w:t xml:space="preserve"> cost.</w:t>
      </w:r>
      <w:r w:rsidR="00E71685">
        <w:rPr>
          <w:rFonts w:asciiTheme="majorBidi" w:hAnsiTheme="majorBidi" w:cstheme="majorBidi"/>
          <w:sz w:val="28"/>
          <w:szCs w:val="28"/>
        </w:rPr>
        <w:t>(</w:t>
      </w:r>
      <w:r w:rsidR="00C9577F">
        <w:rPr>
          <w:rFonts w:asciiTheme="majorBidi" w:hAnsiTheme="majorBidi" w:cstheme="majorBidi"/>
          <w:sz w:val="28"/>
          <w:szCs w:val="28"/>
        </w:rPr>
        <w:t>5</w:t>
      </w:r>
      <w:r w:rsidR="003E12DD">
        <w:rPr>
          <w:rFonts w:asciiTheme="majorBidi" w:hAnsiTheme="majorBidi" w:cstheme="majorBidi"/>
          <w:sz w:val="28"/>
          <w:szCs w:val="28"/>
        </w:rPr>
        <w:t>-7</w:t>
      </w:r>
      <w:r w:rsidR="00E71685">
        <w:rPr>
          <w:rFonts w:asciiTheme="majorBidi" w:hAnsiTheme="majorBidi" w:cstheme="majorBidi"/>
          <w:sz w:val="28"/>
          <w:szCs w:val="28"/>
        </w:rPr>
        <w:t>)</w:t>
      </w:r>
      <w:r w:rsidR="00C9577F">
        <w:rPr>
          <w:rFonts w:asciiTheme="majorBidi" w:hAnsiTheme="majorBidi" w:cstheme="majorBidi"/>
          <w:sz w:val="28"/>
          <w:szCs w:val="28"/>
        </w:rPr>
        <w:t xml:space="preserve"> </w:t>
      </w:r>
      <w:r w:rsidR="00C9577F">
        <w:rPr>
          <w:rFonts w:asciiTheme="majorBidi" w:hAnsiTheme="majorBidi" w:cstheme="majorBidi"/>
          <w:sz w:val="28"/>
          <w:szCs w:val="28"/>
        </w:rPr>
        <w:lastRenderedPageBreak/>
        <w:t>from the other side m</w:t>
      </w:r>
      <w:r w:rsidR="00C9577F" w:rsidRPr="00C9577F">
        <w:rPr>
          <w:rFonts w:asciiTheme="majorBidi" w:hAnsiTheme="majorBidi" w:cstheme="majorBidi"/>
          <w:sz w:val="28"/>
          <w:szCs w:val="28"/>
        </w:rPr>
        <w:t>edication errors incur significant cost</w:t>
      </w:r>
      <w:r w:rsidR="00C9577F">
        <w:rPr>
          <w:rFonts w:asciiTheme="majorBidi" w:hAnsiTheme="majorBidi" w:cstheme="majorBidi"/>
          <w:sz w:val="28"/>
          <w:szCs w:val="28"/>
        </w:rPr>
        <w:t xml:space="preserve">s and result in the inefficient </w:t>
      </w:r>
      <w:r w:rsidR="00C9577F" w:rsidRPr="00C9577F">
        <w:rPr>
          <w:rFonts w:asciiTheme="majorBidi" w:hAnsiTheme="majorBidi" w:cstheme="majorBidi"/>
          <w:sz w:val="28"/>
          <w:szCs w:val="28"/>
        </w:rPr>
        <w:t xml:space="preserve">utilization of resources </w:t>
      </w:r>
      <w:r w:rsidR="00243912">
        <w:rPr>
          <w:rFonts w:asciiTheme="majorBidi" w:hAnsiTheme="majorBidi" w:cstheme="majorBidi"/>
          <w:sz w:val="28"/>
          <w:szCs w:val="28"/>
        </w:rPr>
        <w:t>wi</w:t>
      </w:r>
      <w:r w:rsidR="00E71685">
        <w:rPr>
          <w:rFonts w:asciiTheme="majorBidi" w:hAnsiTheme="majorBidi" w:cstheme="majorBidi"/>
          <w:sz w:val="28"/>
          <w:szCs w:val="28"/>
        </w:rPr>
        <w:t>thin healthcare organizations.(8)</w:t>
      </w:r>
    </w:p>
    <w:p w14:paraId="16455925" w14:textId="77777777" w:rsidR="00FC0D0B" w:rsidRDefault="00FC0D0B" w:rsidP="0009149F">
      <w:pPr>
        <w:rPr>
          <w:rFonts w:asciiTheme="majorBidi" w:hAnsiTheme="majorBidi" w:cstheme="majorBidi"/>
          <w:sz w:val="28"/>
          <w:szCs w:val="28"/>
        </w:rPr>
      </w:pPr>
      <w:r w:rsidRPr="00FC0D0B">
        <w:rPr>
          <w:rFonts w:asciiTheme="majorBidi" w:hAnsiTheme="majorBidi" w:cstheme="majorBidi"/>
          <w:sz w:val="28"/>
          <w:szCs w:val="28"/>
        </w:rPr>
        <w:t>The conventional medication administration process entails physicians writing medication orders, and nurses subsequently executing these order</w:t>
      </w:r>
      <w:r w:rsidR="00A973F2">
        <w:rPr>
          <w:rFonts w:asciiTheme="majorBidi" w:hAnsiTheme="majorBidi" w:cstheme="majorBidi"/>
          <w:sz w:val="28"/>
          <w:szCs w:val="28"/>
        </w:rPr>
        <w:t xml:space="preserve">s by administering medications </w:t>
      </w:r>
      <w:r w:rsidRPr="00FC0D0B">
        <w:rPr>
          <w:rFonts w:asciiTheme="majorBidi" w:hAnsiTheme="majorBidi" w:cstheme="majorBidi"/>
          <w:sz w:val="28"/>
          <w:szCs w:val="28"/>
        </w:rPr>
        <w:t>.</w:t>
      </w:r>
      <w:r w:rsidR="00E71685">
        <w:rPr>
          <w:rFonts w:asciiTheme="majorBidi" w:hAnsiTheme="majorBidi" w:cstheme="majorBidi"/>
          <w:sz w:val="28"/>
          <w:szCs w:val="28"/>
        </w:rPr>
        <w:t>(</w:t>
      </w:r>
      <w:r w:rsidR="00A973F2">
        <w:rPr>
          <w:rFonts w:asciiTheme="majorBidi" w:hAnsiTheme="majorBidi" w:cstheme="majorBidi"/>
          <w:sz w:val="28"/>
          <w:szCs w:val="28"/>
        </w:rPr>
        <w:t>9</w:t>
      </w:r>
      <w:r w:rsidR="00E71685">
        <w:rPr>
          <w:rFonts w:asciiTheme="majorBidi" w:hAnsiTheme="majorBidi" w:cstheme="majorBidi"/>
          <w:sz w:val="28"/>
          <w:szCs w:val="28"/>
        </w:rPr>
        <w:t>)</w:t>
      </w:r>
      <w:r>
        <w:rPr>
          <w:rFonts w:asciiTheme="majorBidi" w:hAnsiTheme="majorBidi" w:cstheme="majorBidi"/>
          <w:sz w:val="28"/>
          <w:szCs w:val="28"/>
        </w:rPr>
        <w:t xml:space="preserve"> Specifically in KHCC process starting from physician ordering</w:t>
      </w:r>
      <w:ins w:id="44" w:author="Rula Najjar" w:date="2024-01-07T16:04:00Z">
        <w:r w:rsidR="0009149F">
          <w:rPr>
            <w:rFonts w:asciiTheme="majorBidi" w:hAnsiTheme="majorBidi" w:cstheme="majorBidi"/>
            <w:sz w:val="28"/>
            <w:szCs w:val="28"/>
          </w:rPr>
          <w:t xml:space="preserve"> medication, </w:t>
        </w:r>
      </w:ins>
      <w:del w:id="45" w:author="Rula Najjar" w:date="2024-01-07T16:04:00Z">
        <w:r w:rsidDel="0009149F">
          <w:rPr>
            <w:rFonts w:asciiTheme="majorBidi" w:hAnsiTheme="majorBidi" w:cstheme="majorBidi"/>
            <w:sz w:val="28"/>
            <w:szCs w:val="28"/>
          </w:rPr>
          <w:delText xml:space="preserve"> then pharmacist </w:delText>
        </w:r>
      </w:del>
      <w:ins w:id="46" w:author="Rula Najjar" w:date="2024-01-07T16:04:00Z">
        <w:r w:rsidR="0009149F">
          <w:rPr>
            <w:rFonts w:asciiTheme="majorBidi" w:hAnsiTheme="majorBidi" w:cstheme="majorBidi"/>
            <w:sz w:val="28"/>
            <w:szCs w:val="28"/>
          </w:rPr>
          <w:t xml:space="preserve">order </w:t>
        </w:r>
      </w:ins>
      <w:r>
        <w:rPr>
          <w:rFonts w:asciiTheme="majorBidi" w:hAnsiTheme="majorBidi" w:cstheme="majorBidi"/>
          <w:sz w:val="28"/>
          <w:szCs w:val="28"/>
        </w:rPr>
        <w:t xml:space="preserve">verification </w:t>
      </w:r>
      <w:ins w:id="47" w:author="Rula Najjar" w:date="2024-01-07T16:04:00Z">
        <w:r w:rsidR="0009149F">
          <w:rPr>
            <w:rFonts w:asciiTheme="majorBidi" w:hAnsiTheme="majorBidi" w:cstheme="majorBidi"/>
            <w:sz w:val="28"/>
            <w:szCs w:val="28"/>
          </w:rPr>
          <w:t xml:space="preserve">by pharmacist, order transcription by nursing </w:t>
        </w:r>
      </w:ins>
      <w:r>
        <w:rPr>
          <w:rFonts w:asciiTheme="majorBidi" w:hAnsiTheme="majorBidi" w:cstheme="majorBidi"/>
          <w:sz w:val="28"/>
          <w:szCs w:val="28"/>
        </w:rPr>
        <w:t xml:space="preserve">and </w:t>
      </w:r>
      <w:del w:id="48" w:author="Rula Najjar" w:date="2024-01-07T16:04:00Z">
        <w:r w:rsidDel="0009149F">
          <w:rPr>
            <w:rFonts w:asciiTheme="majorBidi" w:hAnsiTheme="majorBidi" w:cstheme="majorBidi"/>
            <w:sz w:val="28"/>
            <w:szCs w:val="28"/>
          </w:rPr>
          <w:delText xml:space="preserve">end </w:delText>
        </w:r>
      </w:del>
      <w:ins w:id="49" w:author="Rula Najjar" w:date="2024-01-07T16:04:00Z">
        <w:r w:rsidR="0009149F">
          <w:rPr>
            <w:rFonts w:asciiTheme="majorBidi" w:hAnsiTheme="majorBidi" w:cstheme="majorBidi"/>
            <w:sz w:val="28"/>
            <w:szCs w:val="28"/>
          </w:rPr>
          <w:t xml:space="preserve">finally medication </w:t>
        </w:r>
      </w:ins>
      <w:ins w:id="50" w:author="Rula Najjar" w:date="2024-01-07T16:05:00Z">
        <w:r w:rsidR="0009149F">
          <w:rPr>
            <w:rFonts w:asciiTheme="majorBidi" w:hAnsiTheme="majorBidi" w:cstheme="majorBidi"/>
            <w:sz w:val="28"/>
            <w:szCs w:val="28"/>
          </w:rPr>
          <w:t xml:space="preserve">administration and documentation </w:t>
        </w:r>
      </w:ins>
      <w:del w:id="51" w:author="Rula Najjar" w:date="2024-01-07T16:05:00Z">
        <w:r w:rsidDel="0009149F">
          <w:rPr>
            <w:rFonts w:asciiTheme="majorBidi" w:hAnsiTheme="majorBidi" w:cstheme="majorBidi"/>
            <w:sz w:val="28"/>
            <w:szCs w:val="28"/>
          </w:rPr>
          <w:delText xml:space="preserve">with </w:delText>
        </w:r>
      </w:del>
      <w:ins w:id="52" w:author="Rula Najjar" w:date="2024-01-07T16:05:00Z">
        <w:r w:rsidR="0009149F">
          <w:rPr>
            <w:rFonts w:asciiTheme="majorBidi" w:hAnsiTheme="majorBidi" w:cstheme="majorBidi"/>
            <w:sz w:val="28"/>
            <w:szCs w:val="28"/>
          </w:rPr>
          <w:t xml:space="preserve">by </w:t>
        </w:r>
      </w:ins>
      <w:r>
        <w:rPr>
          <w:rFonts w:asciiTheme="majorBidi" w:hAnsiTheme="majorBidi" w:cstheme="majorBidi"/>
          <w:sz w:val="28"/>
          <w:szCs w:val="28"/>
        </w:rPr>
        <w:t>nursing</w:t>
      </w:r>
      <w:del w:id="53" w:author="Rula Najjar" w:date="2024-01-07T16:05:00Z">
        <w:r w:rsidDel="0009149F">
          <w:rPr>
            <w:rFonts w:asciiTheme="majorBidi" w:hAnsiTheme="majorBidi" w:cstheme="majorBidi"/>
            <w:sz w:val="28"/>
            <w:szCs w:val="28"/>
          </w:rPr>
          <w:delText xml:space="preserve"> administration</w:delText>
        </w:r>
      </w:del>
      <w:r>
        <w:rPr>
          <w:rFonts w:asciiTheme="majorBidi" w:hAnsiTheme="majorBidi" w:cstheme="majorBidi"/>
          <w:sz w:val="28"/>
          <w:szCs w:val="28"/>
        </w:rPr>
        <w:t>.</w:t>
      </w:r>
    </w:p>
    <w:p w14:paraId="7D799437" w14:textId="77777777" w:rsidR="003E12DD" w:rsidRDefault="004A644A" w:rsidP="00A62EBE">
      <w:pPr>
        <w:rPr>
          <w:rFonts w:asciiTheme="majorBidi" w:hAnsiTheme="majorBidi" w:cstheme="majorBidi"/>
          <w:sz w:val="28"/>
          <w:szCs w:val="28"/>
        </w:rPr>
      </w:pPr>
      <w:r w:rsidRPr="004A644A">
        <w:rPr>
          <w:rFonts w:asciiTheme="majorBidi" w:hAnsiTheme="majorBidi" w:cstheme="majorBidi"/>
          <w:sz w:val="28"/>
          <w:szCs w:val="28"/>
        </w:rPr>
        <w:t xml:space="preserve">In order to eradicate patient harm resulting from medication administration errors, </w:t>
      </w:r>
      <w:r>
        <w:rPr>
          <w:rFonts w:asciiTheme="majorBidi" w:hAnsiTheme="majorBidi" w:cstheme="majorBidi"/>
          <w:sz w:val="28"/>
          <w:szCs w:val="28"/>
        </w:rPr>
        <w:t>KHCC</w:t>
      </w:r>
      <w:r w:rsidRPr="004A644A">
        <w:rPr>
          <w:rFonts w:asciiTheme="majorBidi" w:hAnsiTheme="majorBidi" w:cstheme="majorBidi"/>
          <w:sz w:val="28"/>
          <w:szCs w:val="28"/>
        </w:rPr>
        <w:t xml:space="preserve"> inpatient nursing units adopted bar-code medication administration (BCMA) technology. The main objective of this study </w:t>
      </w:r>
      <w:r>
        <w:rPr>
          <w:rFonts w:asciiTheme="majorBidi" w:hAnsiTheme="majorBidi" w:cstheme="majorBidi"/>
          <w:sz w:val="28"/>
          <w:szCs w:val="28"/>
        </w:rPr>
        <w:t>is to</w:t>
      </w:r>
      <w:r w:rsidRPr="004A644A">
        <w:rPr>
          <w:rFonts w:asciiTheme="majorBidi" w:hAnsiTheme="majorBidi" w:cstheme="majorBidi"/>
          <w:sz w:val="28"/>
          <w:szCs w:val="28"/>
        </w:rPr>
        <w:t xml:space="preserve"> </w:t>
      </w:r>
      <w:r w:rsidR="00A62EBE" w:rsidRPr="004A644A">
        <w:rPr>
          <w:rFonts w:asciiTheme="majorBidi" w:hAnsiTheme="majorBidi" w:cstheme="majorBidi"/>
          <w:sz w:val="28"/>
          <w:szCs w:val="28"/>
        </w:rPr>
        <w:t>investigate</w:t>
      </w:r>
      <w:r w:rsidRPr="004A644A">
        <w:rPr>
          <w:rFonts w:asciiTheme="majorBidi" w:hAnsiTheme="majorBidi" w:cstheme="majorBidi"/>
          <w:sz w:val="28"/>
          <w:szCs w:val="28"/>
        </w:rPr>
        <w:t xml:space="preserve"> how the optimal implementation method should be for BCMA </w:t>
      </w:r>
      <w:r>
        <w:rPr>
          <w:rFonts w:asciiTheme="majorBidi" w:hAnsiTheme="majorBidi" w:cstheme="majorBidi"/>
          <w:sz w:val="28"/>
          <w:szCs w:val="28"/>
        </w:rPr>
        <w:t>with</w:t>
      </w:r>
      <w:r w:rsidRPr="004A644A">
        <w:rPr>
          <w:rFonts w:asciiTheme="majorBidi" w:hAnsiTheme="majorBidi" w:cstheme="majorBidi"/>
          <w:sz w:val="28"/>
          <w:szCs w:val="28"/>
        </w:rPr>
        <w:t xml:space="preserve"> limited resources, to ens</w:t>
      </w:r>
      <w:r w:rsidR="00A62EBE">
        <w:rPr>
          <w:rFonts w:asciiTheme="majorBidi" w:hAnsiTheme="majorBidi" w:cstheme="majorBidi"/>
          <w:sz w:val="28"/>
          <w:szCs w:val="28"/>
        </w:rPr>
        <w:t>ure the benefits are emphasized.</w:t>
      </w:r>
    </w:p>
    <w:p w14:paraId="3C37EF87" w14:textId="77777777" w:rsidR="00507732" w:rsidRDefault="00507732" w:rsidP="004A644A">
      <w:pPr>
        <w:rPr>
          <w:rFonts w:asciiTheme="majorBidi" w:hAnsiTheme="majorBidi" w:cstheme="majorBidi"/>
          <w:sz w:val="28"/>
          <w:szCs w:val="28"/>
        </w:rPr>
      </w:pPr>
    </w:p>
    <w:p w14:paraId="48ECD719" w14:textId="77777777" w:rsidR="00D65425" w:rsidRPr="00D65425" w:rsidRDefault="00D65425" w:rsidP="004A644A">
      <w:pPr>
        <w:rPr>
          <w:rFonts w:asciiTheme="majorBidi" w:hAnsiTheme="majorBidi" w:cstheme="majorBidi"/>
          <w:b/>
          <w:bCs/>
          <w:sz w:val="28"/>
          <w:szCs w:val="28"/>
        </w:rPr>
      </w:pPr>
      <w:r w:rsidRPr="00D65425">
        <w:rPr>
          <w:rFonts w:asciiTheme="majorBidi" w:hAnsiTheme="majorBidi" w:cstheme="majorBidi"/>
          <w:b/>
          <w:bCs/>
          <w:sz w:val="28"/>
          <w:szCs w:val="28"/>
        </w:rPr>
        <w:t xml:space="preserve">The </w:t>
      </w:r>
      <w:r>
        <w:rPr>
          <w:rFonts w:asciiTheme="majorBidi" w:hAnsiTheme="majorBidi" w:cstheme="majorBidi"/>
          <w:b/>
          <w:bCs/>
          <w:sz w:val="28"/>
          <w:szCs w:val="28"/>
        </w:rPr>
        <w:t>S</w:t>
      </w:r>
      <w:ins w:id="54" w:author="Rula Najjar" w:date="2024-01-07T16:05:00Z">
        <w:r w:rsidR="0009149F">
          <w:rPr>
            <w:rFonts w:asciiTheme="majorBidi" w:hAnsiTheme="majorBidi" w:cstheme="majorBidi"/>
            <w:b/>
            <w:bCs/>
            <w:sz w:val="28"/>
            <w:szCs w:val="28"/>
          </w:rPr>
          <w:t>e</w:t>
        </w:r>
      </w:ins>
      <w:del w:id="55" w:author="Rula Najjar" w:date="2024-01-07T16:05:00Z">
        <w:r w:rsidRPr="00D65425" w:rsidDel="0009149F">
          <w:rPr>
            <w:rFonts w:asciiTheme="majorBidi" w:hAnsiTheme="majorBidi" w:cstheme="majorBidi"/>
            <w:b/>
            <w:bCs/>
            <w:sz w:val="28"/>
            <w:szCs w:val="28"/>
          </w:rPr>
          <w:delText>i</w:delText>
        </w:r>
      </w:del>
      <w:r w:rsidRPr="00D65425">
        <w:rPr>
          <w:rFonts w:asciiTheme="majorBidi" w:hAnsiTheme="majorBidi" w:cstheme="majorBidi"/>
          <w:b/>
          <w:bCs/>
          <w:sz w:val="28"/>
          <w:szCs w:val="28"/>
        </w:rPr>
        <w:t>tting</w:t>
      </w:r>
    </w:p>
    <w:p w14:paraId="4104B7BE" w14:textId="77777777" w:rsidR="00F4271D" w:rsidRDefault="009775E1" w:rsidP="0009149F">
      <w:pPr>
        <w:rPr>
          <w:rFonts w:asciiTheme="majorBidi" w:hAnsiTheme="majorBidi" w:cstheme="majorBidi"/>
          <w:sz w:val="28"/>
          <w:szCs w:val="28"/>
        </w:rPr>
      </w:pPr>
      <w:r>
        <w:rPr>
          <w:rFonts w:asciiTheme="majorBidi" w:hAnsiTheme="majorBidi" w:cstheme="majorBidi"/>
          <w:sz w:val="28"/>
          <w:szCs w:val="28"/>
        </w:rPr>
        <w:t xml:space="preserve">KHCC is a comprehensive cancer center for adult and pediatric located at capital of Jordan Amman, consists of 360 beds.  </w:t>
      </w:r>
      <w:r w:rsidR="009B0738">
        <w:rPr>
          <w:rFonts w:asciiTheme="majorBidi" w:hAnsiTheme="majorBidi" w:cstheme="majorBidi"/>
          <w:sz w:val="28"/>
          <w:szCs w:val="28"/>
        </w:rPr>
        <w:t>T</w:t>
      </w:r>
      <w:r w:rsidR="009B0738" w:rsidRPr="009B0738">
        <w:rPr>
          <w:rFonts w:asciiTheme="majorBidi" w:hAnsiTheme="majorBidi" w:cstheme="majorBidi"/>
          <w:sz w:val="28"/>
          <w:szCs w:val="28"/>
        </w:rPr>
        <w:t xml:space="preserve">he </w:t>
      </w:r>
      <w:r w:rsidR="009B0738">
        <w:rPr>
          <w:rFonts w:asciiTheme="majorBidi" w:hAnsiTheme="majorBidi" w:cstheme="majorBidi"/>
          <w:sz w:val="28"/>
          <w:szCs w:val="28"/>
        </w:rPr>
        <w:t>ordering system</w:t>
      </w:r>
      <w:r w:rsidR="009B0738" w:rsidRPr="009B0738">
        <w:rPr>
          <w:rFonts w:asciiTheme="majorBidi" w:hAnsiTheme="majorBidi" w:cstheme="majorBidi"/>
          <w:sz w:val="28"/>
          <w:szCs w:val="28"/>
        </w:rPr>
        <w:t xml:space="preserve"> structure of the </w:t>
      </w:r>
      <w:r w:rsidR="009B0738">
        <w:rPr>
          <w:rFonts w:asciiTheme="majorBidi" w:hAnsiTheme="majorBidi" w:cstheme="majorBidi"/>
          <w:sz w:val="28"/>
          <w:szCs w:val="28"/>
        </w:rPr>
        <w:t>KHCC</w:t>
      </w:r>
      <w:r w:rsidR="009B0738" w:rsidRPr="009B0738">
        <w:rPr>
          <w:rFonts w:asciiTheme="majorBidi" w:hAnsiTheme="majorBidi" w:cstheme="majorBidi"/>
          <w:sz w:val="28"/>
          <w:szCs w:val="28"/>
        </w:rPr>
        <w:t xml:space="preserve"> is encompassed within an interactive electroni</w:t>
      </w:r>
      <w:r w:rsidR="009B0738">
        <w:rPr>
          <w:rFonts w:asciiTheme="majorBidi" w:hAnsiTheme="majorBidi" w:cstheme="majorBidi"/>
          <w:sz w:val="28"/>
          <w:szCs w:val="28"/>
        </w:rPr>
        <w:t>c database system</w:t>
      </w:r>
      <w:r w:rsidR="009B0738" w:rsidRPr="009B0738">
        <w:rPr>
          <w:rFonts w:asciiTheme="majorBidi" w:hAnsiTheme="majorBidi" w:cstheme="majorBidi"/>
          <w:sz w:val="28"/>
          <w:szCs w:val="28"/>
        </w:rPr>
        <w:t>. The process of medication administration begins when a healthcare provider records a patient's medication orders electronically</w:t>
      </w:r>
      <w:r w:rsidR="00EF03B6">
        <w:rPr>
          <w:rFonts w:asciiTheme="majorBidi" w:hAnsiTheme="majorBidi" w:cstheme="majorBidi"/>
          <w:sz w:val="28"/>
          <w:szCs w:val="28"/>
        </w:rPr>
        <w:t xml:space="preserve"> through</w:t>
      </w:r>
      <w:ins w:id="56" w:author="Rula Najjar" w:date="2024-01-07T16:06:00Z">
        <w:r w:rsidR="0009149F">
          <w:rPr>
            <w:rFonts w:asciiTheme="majorBidi" w:hAnsiTheme="majorBidi" w:cstheme="majorBidi"/>
            <w:sz w:val="28"/>
            <w:szCs w:val="28"/>
          </w:rPr>
          <w:t xml:space="preserve"> </w:t>
        </w:r>
      </w:ins>
      <w:del w:id="57" w:author="Rula Najjar" w:date="2024-01-07T16:06:00Z">
        <w:r w:rsidR="00EF03B6" w:rsidDel="0009149F">
          <w:rPr>
            <w:rFonts w:asciiTheme="majorBidi" w:hAnsiTheme="majorBidi" w:cstheme="majorBidi"/>
            <w:sz w:val="28"/>
            <w:szCs w:val="28"/>
          </w:rPr>
          <w:delText xml:space="preserve"> </w:delText>
        </w:r>
      </w:del>
      <w:ins w:id="58" w:author="Rula Najjar" w:date="2024-01-07T16:06:00Z">
        <w:r w:rsidR="0009149F" w:rsidRPr="0009149F">
          <w:rPr>
            <w:rFonts w:asciiTheme="majorBidi" w:hAnsiTheme="majorBidi" w:cstheme="majorBidi"/>
            <w:sz w:val="28"/>
            <w:szCs w:val="28"/>
          </w:rPr>
          <w:t>Computerized Patient Record System</w:t>
        </w:r>
        <w:r w:rsidR="0009149F">
          <w:rPr>
            <w:rFonts w:asciiTheme="majorBidi" w:hAnsiTheme="majorBidi" w:cstheme="majorBidi"/>
            <w:sz w:val="28"/>
            <w:szCs w:val="28"/>
          </w:rPr>
          <w:t xml:space="preserve"> (</w:t>
        </w:r>
      </w:ins>
      <w:r w:rsidR="00EF03B6">
        <w:rPr>
          <w:rFonts w:asciiTheme="majorBidi" w:hAnsiTheme="majorBidi" w:cstheme="majorBidi"/>
          <w:sz w:val="28"/>
          <w:szCs w:val="28"/>
        </w:rPr>
        <w:t>CPR</w:t>
      </w:r>
      <w:ins w:id="59" w:author="Rula Najjar" w:date="2024-01-07T16:06:00Z">
        <w:r w:rsidR="0009149F">
          <w:rPr>
            <w:rFonts w:asciiTheme="majorBidi" w:hAnsiTheme="majorBidi" w:cstheme="majorBidi"/>
            <w:sz w:val="28"/>
            <w:szCs w:val="28"/>
          </w:rPr>
          <w:t>S)</w:t>
        </w:r>
      </w:ins>
      <w:del w:id="60" w:author="Rula Najjar" w:date="2024-01-07T16:06:00Z">
        <w:r w:rsidR="00EF03B6" w:rsidDel="0009149F">
          <w:rPr>
            <w:rFonts w:asciiTheme="majorBidi" w:hAnsiTheme="majorBidi" w:cstheme="majorBidi"/>
            <w:sz w:val="28"/>
            <w:szCs w:val="28"/>
          </w:rPr>
          <w:delText>s</w:delText>
        </w:r>
      </w:del>
      <w:r w:rsidR="00EF03B6">
        <w:rPr>
          <w:rFonts w:asciiTheme="majorBidi" w:hAnsiTheme="majorBidi" w:cstheme="majorBidi"/>
          <w:sz w:val="28"/>
          <w:szCs w:val="28"/>
        </w:rPr>
        <w:t xml:space="preserve"> system</w:t>
      </w:r>
      <w:r w:rsidR="009B0738" w:rsidRPr="009B0738">
        <w:rPr>
          <w:rFonts w:asciiTheme="majorBidi" w:hAnsiTheme="majorBidi" w:cstheme="majorBidi"/>
          <w:sz w:val="28"/>
          <w:szCs w:val="28"/>
        </w:rPr>
        <w:t>. These newly entered orders are then transferred to the pharmacy software package</w:t>
      </w:r>
      <w:r w:rsidR="00EF03B6">
        <w:rPr>
          <w:rFonts w:asciiTheme="majorBidi" w:hAnsiTheme="majorBidi" w:cstheme="majorBidi"/>
          <w:sz w:val="28"/>
          <w:szCs w:val="28"/>
        </w:rPr>
        <w:t xml:space="preserve"> on </w:t>
      </w:r>
      <w:del w:id="61" w:author="Rula Najjar" w:date="2024-01-07T16:07:00Z">
        <w:r w:rsidR="00EF03B6" w:rsidDel="0009149F">
          <w:rPr>
            <w:rFonts w:asciiTheme="majorBidi" w:hAnsiTheme="majorBidi" w:cstheme="majorBidi"/>
            <w:sz w:val="28"/>
            <w:szCs w:val="28"/>
          </w:rPr>
          <w:delText xml:space="preserve">VISTA </w:delText>
        </w:r>
      </w:del>
      <w:ins w:id="62" w:author="Rula Najjar" w:date="2024-01-07T16:07:00Z">
        <w:r w:rsidR="0009149F">
          <w:rPr>
            <w:rFonts w:asciiTheme="majorBidi" w:hAnsiTheme="majorBidi" w:cstheme="majorBidi"/>
            <w:sz w:val="28"/>
            <w:szCs w:val="28"/>
          </w:rPr>
          <w:t xml:space="preserve">same </w:t>
        </w:r>
      </w:ins>
      <w:r w:rsidR="00EF03B6">
        <w:rPr>
          <w:rFonts w:asciiTheme="majorBidi" w:hAnsiTheme="majorBidi" w:cstheme="majorBidi"/>
          <w:sz w:val="28"/>
          <w:szCs w:val="28"/>
        </w:rPr>
        <w:t>system</w:t>
      </w:r>
      <w:r w:rsidR="009B0738" w:rsidRPr="009B0738">
        <w:rPr>
          <w:rFonts w:asciiTheme="majorBidi" w:hAnsiTheme="majorBidi" w:cstheme="majorBidi"/>
          <w:sz w:val="28"/>
          <w:szCs w:val="28"/>
        </w:rPr>
        <w:t xml:space="preserve"> for pharmacist review and validation.</w:t>
      </w:r>
      <w:r w:rsidR="00F90BD0">
        <w:rPr>
          <w:rFonts w:asciiTheme="majorBidi" w:hAnsiTheme="majorBidi" w:cstheme="majorBidi"/>
          <w:sz w:val="28"/>
          <w:szCs w:val="28"/>
        </w:rPr>
        <w:t xml:space="preserve"> </w:t>
      </w:r>
      <w:r w:rsidR="009B0738" w:rsidRPr="009B0738">
        <w:rPr>
          <w:rFonts w:asciiTheme="majorBidi" w:hAnsiTheme="majorBidi" w:cstheme="majorBidi"/>
          <w:sz w:val="28"/>
          <w:szCs w:val="28"/>
        </w:rPr>
        <w:t>Subsequently, validated orders become accessible</w:t>
      </w:r>
      <w:ins w:id="63" w:author="Rula Najjar" w:date="2024-01-07T16:07:00Z">
        <w:r w:rsidR="0009149F">
          <w:rPr>
            <w:rFonts w:asciiTheme="majorBidi" w:hAnsiTheme="majorBidi" w:cstheme="majorBidi"/>
            <w:sz w:val="28"/>
            <w:szCs w:val="28"/>
          </w:rPr>
          <w:t xml:space="preserve"> as ready to administer</w:t>
        </w:r>
      </w:ins>
      <w:r w:rsidR="009B0738" w:rsidRPr="009B0738">
        <w:rPr>
          <w:rFonts w:asciiTheme="majorBidi" w:hAnsiTheme="majorBidi" w:cstheme="majorBidi"/>
          <w:sz w:val="28"/>
          <w:szCs w:val="28"/>
        </w:rPr>
        <w:t xml:space="preserve"> </w:t>
      </w:r>
      <w:del w:id="64" w:author="Rula Najjar" w:date="2024-01-07T16:07:00Z">
        <w:r w:rsidR="009B0738" w:rsidRPr="009B0738" w:rsidDel="0009149F">
          <w:rPr>
            <w:rFonts w:asciiTheme="majorBidi" w:hAnsiTheme="majorBidi" w:cstheme="majorBidi"/>
            <w:sz w:val="28"/>
            <w:szCs w:val="28"/>
          </w:rPr>
          <w:delText xml:space="preserve">in </w:delText>
        </w:r>
      </w:del>
      <w:ins w:id="65" w:author="Rula Najjar" w:date="2024-01-07T16:07:00Z">
        <w:r w:rsidR="0009149F">
          <w:rPr>
            <w:rFonts w:asciiTheme="majorBidi" w:hAnsiTheme="majorBidi" w:cstheme="majorBidi"/>
            <w:sz w:val="28"/>
            <w:szCs w:val="28"/>
          </w:rPr>
          <w:t>for</w:t>
        </w:r>
        <w:r w:rsidR="0009149F" w:rsidRPr="009B0738">
          <w:rPr>
            <w:rFonts w:asciiTheme="majorBidi" w:hAnsiTheme="majorBidi" w:cstheme="majorBidi"/>
            <w:sz w:val="28"/>
            <w:szCs w:val="28"/>
          </w:rPr>
          <w:t xml:space="preserve"> </w:t>
        </w:r>
      </w:ins>
      <w:r w:rsidR="009B0738" w:rsidRPr="009B0738">
        <w:rPr>
          <w:rFonts w:asciiTheme="majorBidi" w:hAnsiTheme="majorBidi" w:cstheme="majorBidi"/>
          <w:sz w:val="28"/>
          <w:szCs w:val="28"/>
        </w:rPr>
        <w:t xml:space="preserve">the nursing </w:t>
      </w:r>
      <w:del w:id="66" w:author="Rula Najjar" w:date="2024-01-07T16:07:00Z">
        <w:r w:rsidR="009B0738" w:rsidRPr="009B0738" w:rsidDel="0009149F">
          <w:rPr>
            <w:rFonts w:asciiTheme="majorBidi" w:hAnsiTheme="majorBidi" w:cstheme="majorBidi"/>
            <w:sz w:val="28"/>
            <w:szCs w:val="28"/>
          </w:rPr>
          <w:delText>staff's</w:delText>
        </w:r>
        <w:r w:rsidR="00F90BD0" w:rsidDel="0009149F">
          <w:rPr>
            <w:rFonts w:asciiTheme="majorBidi" w:hAnsiTheme="majorBidi" w:cstheme="majorBidi"/>
            <w:sz w:val="28"/>
            <w:szCs w:val="28"/>
          </w:rPr>
          <w:delText xml:space="preserve"> </w:delText>
        </w:r>
      </w:del>
      <w:r w:rsidR="00F90BD0">
        <w:rPr>
          <w:rFonts w:asciiTheme="majorBidi" w:hAnsiTheme="majorBidi" w:cstheme="majorBidi"/>
          <w:sz w:val="28"/>
          <w:szCs w:val="28"/>
        </w:rPr>
        <w:t>for administration</w:t>
      </w:r>
      <w:ins w:id="67" w:author="Rula Najjar" w:date="2024-01-07T16:07:00Z">
        <w:r w:rsidR="0009149F">
          <w:rPr>
            <w:rFonts w:asciiTheme="majorBidi" w:hAnsiTheme="majorBidi" w:cstheme="majorBidi"/>
            <w:sz w:val="28"/>
            <w:szCs w:val="28"/>
          </w:rPr>
          <w:t xml:space="preserve"> and documentation of process</w:t>
        </w:r>
      </w:ins>
      <w:r w:rsidR="00F90BD0">
        <w:rPr>
          <w:rFonts w:asciiTheme="majorBidi" w:hAnsiTheme="majorBidi" w:cstheme="majorBidi"/>
          <w:sz w:val="28"/>
          <w:szCs w:val="28"/>
        </w:rPr>
        <w:t xml:space="preserve">. </w:t>
      </w:r>
    </w:p>
    <w:p w14:paraId="6D09CFCF" w14:textId="77777777" w:rsidR="00F90BD0" w:rsidRDefault="00F90BD0" w:rsidP="00F90BD0">
      <w:pPr>
        <w:rPr>
          <w:rFonts w:asciiTheme="majorBidi" w:hAnsiTheme="majorBidi" w:cstheme="majorBidi"/>
          <w:sz w:val="28"/>
          <w:szCs w:val="28"/>
        </w:rPr>
      </w:pPr>
    </w:p>
    <w:p w14:paraId="2C762599" w14:textId="77777777" w:rsidR="00F4271D" w:rsidRPr="00FC42FE" w:rsidRDefault="00F4271D" w:rsidP="00F4271D">
      <w:pPr>
        <w:rPr>
          <w:rFonts w:asciiTheme="majorBidi" w:hAnsiTheme="majorBidi" w:cstheme="majorBidi"/>
          <w:b/>
          <w:bCs/>
          <w:sz w:val="28"/>
          <w:szCs w:val="28"/>
        </w:rPr>
      </w:pPr>
      <w:r w:rsidRPr="00FC42FE">
        <w:rPr>
          <w:rFonts w:asciiTheme="majorBidi" w:hAnsiTheme="majorBidi" w:cstheme="majorBidi"/>
          <w:b/>
          <w:bCs/>
          <w:sz w:val="28"/>
          <w:szCs w:val="28"/>
        </w:rPr>
        <w:t xml:space="preserve">Implementation </w:t>
      </w:r>
      <w:r w:rsidR="00F90BD0">
        <w:rPr>
          <w:rFonts w:asciiTheme="majorBidi" w:hAnsiTheme="majorBidi" w:cstheme="majorBidi"/>
          <w:b/>
          <w:bCs/>
          <w:sz w:val="28"/>
          <w:szCs w:val="28"/>
        </w:rPr>
        <w:t xml:space="preserve">process </w:t>
      </w:r>
    </w:p>
    <w:p w14:paraId="4B8D198D" w14:textId="77777777" w:rsidR="009775E1" w:rsidRPr="009775E1" w:rsidRDefault="009775E1" w:rsidP="0009149F">
      <w:pPr>
        <w:rPr>
          <w:rFonts w:asciiTheme="majorBidi" w:hAnsiTheme="majorBidi" w:cstheme="majorBidi"/>
          <w:sz w:val="28"/>
          <w:szCs w:val="28"/>
        </w:rPr>
      </w:pPr>
      <w:r>
        <w:rPr>
          <w:rFonts w:asciiTheme="majorBidi" w:hAnsiTheme="majorBidi" w:cstheme="majorBidi"/>
          <w:sz w:val="28"/>
          <w:szCs w:val="28"/>
        </w:rPr>
        <w:t xml:space="preserve">The </w:t>
      </w:r>
      <w:r w:rsidRPr="009775E1">
        <w:rPr>
          <w:rFonts w:asciiTheme="majorBidi" w:hAnsiTheme="majorBidi" w:cstheme="majorBidi"/>
          <w:sz w:val="28"/>
          <w:szCs w:val="28"/>
        </w:rPr>
        <w:t xml:space="preserve">implementation </w:t>
      </w:r>
      <w:ins w:id="68" w:author="Rula Najjar" w:date="2024-01-07T16:08:00Z">
        <w:r w:rsidR="0009149F">
          <w:rPr>
            <w:rFonts w:asciiTheme="majorBidi" w:hAnsiTheme="majorBidi" w:cstheme="majorBidi"/>
            <w:sz w:val="28"/>
            <w:szCs w:val="28"/>
          </w:rPr>
          <w:t xml:space="preserve">of BCMA was run </w:t>
        </w:r>
      </w:ins>
      <w:r w:rsidRPr="009775E1">
        <w:rPr>
          <w:rFonts w:asciiTheme="majorBidi" w:hAnsiTheme="majorBidi" w:cstheme="majorBidi"/>
          <w:sz w:val="28"/>
          <w:szCs w:val="28"/>
        </w:rPr>
        <w:t xml:space="preserve">across </w:t>
      </w:r>
      <w:ins w:id="69" w:author="Rula Najjar" w:date="2024-01-07T16:08:00Z">
        <w:r w:rsidR="0009149F">
          <w:rPr>
            <w:rFonts w:asciiTheme="majorBidi" w:hAnsiTheme="majorBidi" w:cstheme="majorBidi"/>
            <w:sz w:val="28"/>
            <w:szCs w:val="28"/>
          </w:rPr>
          <w:t xml:space="preserve">KHCC through </w:t>
        </w:r>
      </w:ins>
      <w:del w:id="70" w:author="Rula Najjar" w:date="2024-01-07T16:08:00Z">
        <w:r w:rsidRPr="009775E1" w:rsidDel="0009149F">
          <w:rPr>
            <w:rFonts w:asciiTheme="majorBidi" w:hAnsiTheme="majorBidi" w:cstheme="majorBidi"/>
            <w:sz w:val="28"/>
            <w:szCs w:val="28"/>
          </w:rPr>
          <w:delText xml:space="preserve">the </w:delText>
        </w:r>
      </w:del>
      <w:del w:id="71" w:author="Rula Najjar" w:date="2024-01-07T16:09:00Z">
        <w:r w:rsidRPr="009775E1" w:rsidDel="0009149F">
          <w:rPr>
            <w:rFonts w:asciiTheme="majorBidi" w:hAnsiTheme="majorBidi" w:cstheme="majorBidi"/>
            <w:sz w:val="28"/>
            <w:szCs w:val="28"/>
          </w:rPr>
          <w:delText>four</w:delText>
        </w:r>
      </w:del>
      <w:ins w:id="72" w:author="Rula Najjar" w:date="2024-01-07T16:09:00Z">
        <w:r w:rsidR="0009149F">
          <w:rPr>
            <w:rFonts w:asciiTheme="majorBidi" w:hAnsiTheme="majorBidi" w:cstheme="majorBidi"/>
            <w:sz w:val="28"/>
            <w:szCs w:val="28"/>
          </w:rPr>
          <w:t>six</w:t>
        </w:r>
      </w:ins>
      <w:r w:rsidRPr="009775E1">
        <w:rPr>
          <w:rFonts w:asciiTheme="majorBidi" w:hAnsiTheme="majorBidi" w:cstheme="majorBidi"/>
          <w:sz w:val="28"/>
          <w:szCs w:val="28"/>
        </w:rPr>
        <w:t xml:space="preserve"> stages: exploration, </w:t>
      </w:r>
      <w:r w:rsidR="00F4271D">
        <w:rPr>
          <w:rFonts w:asciiTheme="majorBidi" w:hAnsiTheme="majorBidi" w:cstheme="majorBidi"/>
          <w:sz w:val="28"/>
          <w:szCs w:val="28"/>
        </w:rPr>
        <w:t xml:space="preserve">planning, </w:t>
      </w:r>
      <w:r w:rsidRPr="009775E1">
        <w:rPr>
          <w:rFonts w:asciiTheme="majorBidi" w:hAnsiTheme="majorBidi" w:cstheme="majorBidi"/>
          <w:sz w:val="28"/>
          <w:szCs w:val="28"/>
        </w:rPr>
        <w:t xml:space="preserve">installation, </w:t>
      </w:r>
      <w:r w:rsidR="00F4271D">
        <w:rPr>
          <w:rFonts w:asciiTheme="majorBidi" w:hAnsiTheme="majorBidi" w:cstheme="majorBidi"/>
          <w:sz w:val="28"/>
          <w:szCs w:val="28"/>
        </w:rPr>
        <w:t xml:space="preserve">piloting </w:t>
      </w:r>
      <w:r w:rsidRPr="009775E1">
        <w:rPr>
          <w:rFonts w:asciiTheme="majorBidi" w:hAnsiTheme="majorBidi" w:cstheme="majorBidi"/>
          <w:sz w:val="28"/>
          <w:szCs w:val="28"/>
        </w:rPr>
        <w:t>implementation</w:t>
      </w:r>
      <w:r>
        <w:rPr>
          <w:rFonts w:asciiTheme="majorBidi" w:hAnsiTheme="majorBidi" w:cstheme="majorBidi"/>
          <w:sz w:val="28"/>
          <w:szCs w:val="28"/>
        </w:rPr>
        <w:t>,</w:t>
      </w:r>
      <w:r w:rsidR="00F4271D">
        <w:rPr>
          <w:rFonts w:asciiTheme="majorBidi" w:hAnsiTheme="majorBidi" w:cstheme="majorBidi"/>
          <w:sz w:val="28"/>
          <w:szCs w:val="28"/>
        </w:rPr>
        <w:t xml:space="preserve"> monitoring</w:t>
      </w:r>
      <w:r w:rsidR="0043670E">
        <w:rPr>
          <w:rFonts w:asciiTheme="majorBidi" w:hAnsiTheme="majorBidi" w:cstheme="majorBidi"/>
          <w:sz w:val="28"/>
          <w:szCs w:val="28"/>
        </w:rPr>
        <w:t xml:space="preserve"> and interven</w:t>
      </w:r>
      <w:ins w:id="73" w:author="Rula Najjar" w:date="2024-01-07T16:09:00Z">
        <w:r w:rsidR="0009149F">
          <w:rPr>
            <w:rFonts w:asciiTheme="majorBidi" w:hAnsiTheme="majorBidi" w:cstheme="majorBidi"/>
            <w:sz w:val="28"/>
            <w:szCs w:val="28"/>
          </w:rPr>
          <w:t>tion</w:t>
        </w:r>
      </w:ins>
      <w:del w:id="74" w:author="Rula Najjar" w:date="2024-01-07T16:09:00Z">
        <w:r w:rsidR="0043670E" w:rsidDel="0009149F">
          <w:rPr>
            <w:rFonts w:asciiTheme="majorBidi" w:hAnsiTheme="majorBidi" w:cstheme="majorBidi"/>
            <w:sz w:val="28"/>
            <w:szCs w:val="28"/>
          </w:rPr>
          <w:delText>e</w:delText>
        </w:r>
      </w:del>
      <w:r w:rsidR="00F4271D">
        <w:rPr>
          <w:rFonts w:asciiTheme="majorBidi" w:hAnsiTheme="majorBidi" w:cstheme="majorBidi"/>
          <w:sz w:val="28"/>
          <w:szCs w:val="28"/>
        </w:rPr>
        <w:t xml:space="preserve">, </w:t>
      </w:r>
      <w:r w:rsidRPr="009775E1">
        <w:rPr>
          <w:rFonts w:asciiTheme="majorBidi" w:hAnsiTheme="majorBidi" w:cstheme="majorBidi"/>
          <w:sz w:val="28"/>
          <w:szCs w:val="28"/>
        </w:rPr>
        <w:t xml:space="preserve">full </w:t>
      </w:r>
      <w:commentRangeStart w:id="75"/>
      <w:r w:rsidRPr="009775E1">
        <w:rPr>
          <w:rFonts w:asciiTheme="majorBidi" w:hAnsiTheme="majorBidi" w:cstheme="majorBidi"/>
          <w:sz w:val="28"/>
          <w:szCs w:val="28"/>
        </w:rPr>
        <w:t>implementation</w:t>
      </w:r>
      <w:commentRangeEnd w:id="75"/>
      <w:r w:rsidR="0009149F">
        <w:rPr>
          <w:rStyle w:val="CommentReference"/>
        </w:rPr>
        <w:commentReference w:id="75"/>
      </w:r>
      <w:r w:rsidR="00F4271D">
        <w:rPr>
          <w:rFonts w:asciiTheme="majorBidi" w:hAnsiTheme="majorBidi" w:cstheme="majorBidi"/>
          <w:sz w:val="28"/>
          <w:szCs w:val="28"/>
        </w:rPr>
        <w:t>.</w:t>
      </w:r>
      <w:r>
        <w:rPr>
          <w:rFonts w:asciiTheme="majorBidi" w:hAnsiTheme="majorBidi" w:cstheme="majorBidi"/>
          <w:sz w:val="28"/>
          <w:szCs w:val="28"/>
        </w:rPr>
        <w:t xml:space="preserve"> </w:t>
      </w:r>
    </w:p>
    <w:p w14:paraId="7F1A0E2F" w14:textId="77777777" w:rsidR="0043670E" w:rsidRPr="0043670E" w:rsidRDefault="0043670E" w:rsidP="0043670E">
      <w:pPr>
        <w:rPr>
          <w:rFonts w:asciiTheme="majorBidi" w:hAnsiTheme="majorBidi" w:cstheme="majorBidi"/>
          <w:sz w:val="28"/>
          <w:szCs w:val="28"/>
        </w:rPr>
      </w:pPr>
    </w:p>
    <w:p w14:paraId="259F2AB8" w14:textId="77777777" w:rsidR="0043670E" w:rsidRPr="0043670E" w:rsidRDefault="0043670E" w:rsidP="0043670E">
      <w:pPr>
        <w:rPr>
          <w:rFonts w:asciiTheme="majorBidi" w:hAnsiTheme="majorBidi" w:cstheme="majorBidi"/>
          <w:sz w:val="28"/>
          <w:szCs w:val="28"/>
        </w:rPr>
      </w:pPr>
      <w:r w:rsidRPr="0043670E">
        <w:rPr>
          <w:rFonts w:asciiTheme="majorBidi" w:hAnsiTheme="majorBidi" w:cstheme="majorBidi"/>
          <w:sz w:val="28"/>
          <w:szCs w:val="28"/>
        </w:rPr>
        <w:t>1. Exploration:</w:t>
      </w:r>
    </w:p>
    <w:p w14:paraId="6636A23E" w14:textId="77777777" w:rsidR="00544AD3" w:rsidRPr="00544AD3" w:rsidRDefault="00544AD3" w:rsidP="00FC42FE">
      <w:pPr>
        <w:rPr>
          <w:rFonts w:asciiTheme="majorBidi" w:hAnsiTheme="majorBidi" w:cstheme="majorBidi"/>
          <w:sz w:val="28"/>
          <w:szCs w:val="28"/>
        </w:rPr>
      </w:pPr>
      <w:r w:rsidRPr="00544AD3">
        <w:rPr>
          <w:rFonts w:asciiTheme="majorBidi" w:hAnsiTheme="majorBidi" w:cstheme="majorBidi"/>
          <w:sz w:val="28"/>
          <w:szCs w:val="28"/>
        </w:rPr>
        <w:lastRenderedPageBreak/>
        <w:t xml:space="preserve">During the exploration phase, the initiative to integrate BCMA technology at KHCC was instigated by the </w:t>
      </w:r>
      <w:r w:rsidR="00FC42FE">
        <w:rPr>
          <w:rFonts w:asciiTheme="majorBidi" w:hAnsiTheme="majorBidi" w:cstheme="majorBidi"/>
          <w:sz w:val="28"/>
          <w:szCs w:val="28"/>
        </w:rPr>
        <w:t xml:space="preserve">higher </w:t>
      </w:r>
      <w:r w:rsidR="00F90BD0">
        <w:rPr>
          <w:rFonts w:asciiTheme="majorBidi" w:hAnsiTheme="majorBidi" w:cstheme="majorBidi"/>
          <w:sz w:val="28"/>
          <w:szCs w:val="28"/>
        </w:rPr>
        <w:t>administration</w:t>
      </w:r>
      <w:r w:rsidRPr="00544AD3">
        <w:rPr>
          <w:rFonts w:asciiTheme="majorBidi" w:hAnsiTheme="majorBidi" w:cstheme="majorBidi"/>
          <w:sz w:val="28"/>
          <w:szCs w:val="28"/>
        </w:rPr>
        <w:t>, aligning with the strategic objective of enhancing patient safety. This entailed a comprehensive evaluation of the prevailing medication administration protocols, identification of operational challenges and inefficiencies, as well as a thorough examination of the available BCMA solutions within the market. A collaborative team comprising key stakeholders including physicians, nurses, pharmacists, and IT specialists was convened, with their collective insights being harnessed to underscore the imperative for BCMA implementation.</w:t>
      </w:r>
    </w:p>
    <w:p w14:paraId="58FB16B7" w14:textId="77777777" w:rsidR="00544AD3" w:rsidRPr="00544AD3" w:rsidRDefault="00544AD3" w:rsidP="00544AD3">
      <w:pPr>
        <w:rPr>
          <w:rFonts w:asciiTheme="majorBidi" w:hAnsiTheme="majorBidi" w:cstheme="majorBidi"/>
          <w:sz w:val="28"/>
          <w:szCs w:val="28"/>
        </w:rPr>
      </w:pPr>
    </w:p>
    <w:p w14:paraId="33A33D6D" w14:textId="77777777" w:rsidR="0043670E" w:rsidRDefault="00544AD3" w:rsidP="001D6C67">
      <w:pPr>
        <w:rPr>
          <w:rFonts w:asciiTheme="majorBidi" w:hAnsiTheme="majorBidi" w:cstheme="majorBidi"/>
          <w:sz w:val="28"/>
          <w:szCs w:val="28"/>
        </w:rPr>
      </w:pPr>
      <w:r w:rsidRPr="00544AD3">
        <w:rPr>
          <w:rFonts w:asciiTheme="majorBidi" w:hAnsiTheme="majorBidi" w:cstheme="majorBidi"/>
          <w:sz w:val="28"/>
          <w:szCs w:val="28"/>
        </w:rPr>
        <w:t>The pre-implementation medication administration workflow operated as follows: The process was triggered by healthcare providers electronically recording patient medication orders. These newly input orders were subsequently transmitted to the pharmacy software package for review and validation by pharmacists. Once approved, these orders became accessible to the nursing staff. Nurses transcribed the orders onto the Medication Administration Record (MAR)</w:t>
      </w:r>
      <w:ins w:id="76" w:author="Rula Najjar" w:date="2024-01-07T16:11:00Z">
        <w:r w:rsidR="001D6C67">
          <w:rPr>
            <w:rFonts w:asciiTheme="majorBidi" w:hAnsiTheme="majorBidi" w:cstheme="majorBidi"/>
            <w:sz w:val="28"/>
            <w:szCs w:val="28"/>
          </w:rPr>
          <w:t xml:space="preserve"> following the medication administration standards, including</w:t>
        </w:r>
        <w:r w:rsidR="001D6C67" w:rsidRPr="001D6C67">
          <w:rPr>
            <w:rFonts w:asciiTheme="majorBidi" w:hAnsiTheme="majorBidi" w:cstheme="majorBidi"/>
            <w:sz w:val="28"/>
            <w:szCs w:val="28"/>
          </w:rPr>
          <w:t xml:space="preserve"> </w:t>
        </w:r>
        <w:r w:rsidR="001D6C67">
          <w:rPr>
            <w:rFonts w:asciiTheme="majorBidi" w:hAnsiTheme="majorBidi" w:cstheme="majorBidi"/>
            <w:sz w:val="28"/>
            <w:szCs w:val="28"/>
          </w:rPr>
          <w:t>Standard medication administration time (SMAT)</w:t>
        </w:r>
      </w:ins>
      <w:r w:rsidRPr="00544AD3">
        <w:rPr>
          <w:rFonts w:asciiTheme="majorBidi" w:hAnsiTheme="majorBidi" w:cstheme="majorBidi"/>
          <w:sz w:val="28"/>
          <w:szCs w:val="28"/>
        </w:rPr>
        <w:t>. When medication administration was due</w:t>
      </w:r>
      <w:r w:rsidR="000A607C">
        <w:rPr>
          <w:rFonts w:asciiTheme="majorBidi" w:hAnsiTheme="majorBidi" w:cstheme="majorBidi"/>
          <w:sz w:val="28"/>
          <w:szCs w:val="28"/>
        </w:rPr>
        <w:t xml:space="preserve"> based on </w:t>
      </w:r>
      <w:ins w:id="77" w:author="Rula Najjar" w:date="2024-01-07T16:12:00Z">
        <w:r w:rsidR="001D6C67">
          <w:rPr>
            <w:rFonts w:asciiTheme="majorBidi" w:hAnsiTheme="majorBidi" w:cstheme="majorBidi"/>
            <w:sz w:val="28"/>
            <w:szCs w:val="28"/>
          </w:rPr>
          <w:t xml:space="preserve">its </w:t>
        </w:r>
      </w:ins>
      <w:del w:id="78" w:author="Rula Najjar" w:date="2024-01-07T16:12:00Z">
        <w:r w:rsidR="000A607C" w:rsidDel="001D6C67">
          <w:rPr>
            <w:rFonts w:asciiTheme="majorBidi" w:hAnsiTheme="majorBidi" w:cstheme="majorBidi"/>
            <w:sz w:val="28"/>
            <w:szCs w:val="28"/>
          </w:rPr>
          <w:delText>Stand</w:delText>
        </w:r>
      </w:del>
      <w:del w:id="79" w:author="Rula Najjar" w:date="2024-01-07T16:10:00Z">
        <w:r w:rsidR="000A607C" w:rsidDel="001D6C67">
          <w:rPr>
            <w:rFonts w:asciiTheme="majorBidi" w:hAnsiTheme="majorBidi" w:cstheme="majorBidi"/>
            <w:sz w:val="28"/>
            <w:szCs w:val="28"/>
          </w:rPr>
          <w:delText>e</w:delText>
        </w:r>
      </w:del>
      <w:del w:id="80" w:author="Rula Najjar" w:date="2024-01-07T16:12:00Z">
        <w:r w:rsidR="000A607C" w:rsidDel="001D6C67">
          <w:rPr>
            <w:rFonts w:asciiTheme="majorBidi" w:hAnsiTheme="majorBidi" w:cstheme="majorBidi"/>
            <w:sz w:val="28"/>
            <w:szCs w:val="28"/>
          </w:rPr>
          <w:delText>r medication administration time (</w:delText>
        </w:r>
      </w:del>
      <w:r w:rsidR="000A607C">
        <w:rPr>
          <w:rFonts w:asciiTheme="majorBidi" w:hAnsiTheme="majorBidi" w:cstheme="majorBidi"/>
          <w:sz w:val="28"/>
          <w:szCs w:val="28"/>
        </w:rPr>
        <w:t>SMAT</w:t>
      </w:r>
      <w:del w:id="81" w:author="Rula Najjar" w:date="2024-01-07T16:12:00Z">
        <w:r w:rsidR="000A607C" w:rsidDel="001D6C67">
          <w:rPr>
            <w:rFonts w:asciiTheme="majorBidi" w:hAnsiTheme="majorBidi" w:cstheme="majorBidi"/>
            <w:sz w:val="28"/>
            <w:szCs w:val="28"/>
          </w:rPr>
          <w:delText xml:space="preserve">) </w:delText>
        </w:r>
      </w:del>
      <w:del w:id="82" w:author="Rula Najjar" w:date="2024-01-07T16:11:00Z">
        <w:r w:rsidR="000A607C" w:rsidDel="001D6C67">
          <w:rPr>
            <w:rFonts w:asciiTheme="majorBidi" w:hAnsiTheme="majorBidi" w:cstheme="majorBidi"/>
            <w:sz w:val="28"/>
            <w:szCs w:val="28"/>
          </w:rPr>
          <w:delText>policy</w:delText>
        </w:r>
      </w:del>
      <w:r w:rsidRPr="00544AD3">
        <w:rPr>
          <w:rFonts w:asciiTheme="majorBidi" w:hAnsiTheme="majorBidi" w:cstheme="majorBidi"/>
          <w:sz w:val="28"/>
          <w:szCs w:val="28"/>
        </w:rPr>
        <w:t>, a registered nurse prepare</w:t>
      </w:r>
      <w:ins w:id="83" w:author="Rula Najjar" w:date="2024-01-07T16:12:00Z">
        <w:r w:rsidR="001D6C67">
          <w:rPr>
            <w:rFonts w:asciiTheme="majorBidi" w:hAnsiTheme="majorBidi" w:cstheme="majorBidi"/>
            <w:sz w:val="28"/>
            <w:szCs w:val="28"/>
          </w:rPr>
          <w:t>s</w:t>
        </w:r>
      </w:ins>
      <w:del w:id="84" w:author="Rula Najjar" w:date="2024-01-07T16:12:00Z">
        <w:r w:rsidRPr="00544AD3" w:rsidDel="001D6C67">
          <w:rPr>
            <w:rFonts w:asciiTheme="majorBidi" w:hAnsiTheme="majorBidi" w:cstheme="majorBidi"/>
            <w:sz w:val="28"/>
            <w:szCs w:val="28"/>
          </w:rPr>
          <w:delText>d</w:delText>
        </w:r>
      </w:del>
      <w:r w:rsidRPr="00544AD3">
        <w:rPr>
          <w:rFonts w:asciiTheme="majorBidi" w:hAnsiTheme="majorBidi" w:cstheme="majorBidi"/>
          <w:sz w:val="28"/>
          <w:szCs w:val="28"/>
        </w:rPr>
        <w:t xml:space="preserve"> the prescribed medication within the medication room based on the MAR. The nurse then </w:t>
      </w:r>
      <w:del w:id="85" w:author="Rula Najjar" w:date="2024-01-07T16:12:00Z">
        <w:r w:rsidRPr="00544AD3" w:rsidDel="001D6C67">
          <w:rPr>
            <w:rFonts w:asciiTheme="majorBidi" w:hAnsiTheme="majorBidi" w:cstheme="majorBidi"/>
            <w:sz w:val="28"/>
            <w:szCs w:val="28"/>
          </w:rPr>
          <w:delText>proceede</w:delText>
        </w:r>
      </w:del>
      <w:ins w:id="86" w:author="Rula Najjar" w:date="2024-01-07T16:12:00Z">
        <w:r w:rsidR="001D6C67" w:rsidRPr="00544AD3">
          <w:rPr>
            <w:rFonts w:asciiTheme="majorBidi" w:hAnsiTheme="majorBidi" w:cstheme="majorBidi"/>
            <w:sz w:val="28"/>
            <w:szCs w:val="28"/>
          </w:rPr>
          <w:t>proceeds</w:t>
        </w:r>
      </w:ins>
      <w:del w:id="87" w:author="Rula Najjar" w:date="2024-01-07T16:12:00Z">
        <w:r w:rsidRPr="00544AD3" w:rsidDel="001D6C67">
          <w:rPr>
            <w:rFonts w:asciiTheme="majorBidi" w:hAnsiTheme="majorBidi" w:cstheme="majorBidi"/>
            <w:sz w:val="28"/>
            <w:szCs w:val="28"/>
          </w:rPr>
          <w:delText>d</w:delText>
        </w:r>
      </w:del>
      <w:r w:rsidRPr="00544AD3">
        <w:rPr>
          <w:rFonts w:asciiTheme="majorBidi" w:hAnsiTheme="majorBidi" w:cstheme="majorBidi"/>
          <w:sz w:val="28"/>
          <w:szCs w:val="28"/>
        </w:rPr>
        <w:t xml:space="preserve"> to the patient's room for administration, meticulously adhering to the universal "Five Rights" protocol for medication administration. Following successful administration, the nurse signed off the dose on the MAR.</w:t>
      </w:r>
    </w:p>
    <w:p w14:paraId="18785B5D" w14:textId="77777777" w:rsidR="00544AD3" w:rsidRPr="0043670E" w:rsidRDefault="00544AD3" w:rsidP="00544AD3">
      <w:pPr>
        <w:rPr>
          <w:rFonts w:asciiTheme="majorBidi" w:hAnsiTheme="majorBidi" w:cstheme="majorBidi"/>
          <w:sz w:val="28"/>
          <w:szCs w:val="28"/>
        </w:rPr>
      </w:pPr>
    </w:p>
    <w:p w14:paraId="5C55AD50" w14:textId="77777777" w:rsidR="0043670E" w:rsidRPr="0043670E" w:rsidRDefault="0043670E" w:rsidP="0043670E">
      <w:pPr>
        <w:rPr>
          <w:rFonts w:asciiTheme="majorBidi" w:hAnsiTheme="majorBidi" w:cstheme="majorBidi"/>
          <w:sz w:val="28"/>
          <w:szCs w:val="28"/>
        </w:rPr>
      </w:pPr>
      <w:r w:rsidRPr="0043670E">
        <w:rPr>
          <w:rFonts w:asciiTheme="majorBidi" w:hAnsiTheme="majorBidi" w:cstheme="majorBidi"/>
          <w:sz w:val="28"/>
          <w:szCs w:val="28"/>
        </w:rPr>
        <w:t>2. Planning:</w:t>
      </w:r>
    </w:p>
    <w:p w14:paraId="5DE6CE8C" w14:textId="77777777" w:rsidR="001C7FD1" w:rsidRDefault="001C7FD1" w:rsidP="001C7FD1">
      <w:pPr>
        <w:rPr>
          <w:rFonts w:asciiTheme="majorBidi" w:hAnsiTheme="majorBidi" w:cstheme="majorBidi"/>
          <w:sz w:val="28"/>
          <w:szCs w:val="28"/>
        </w:rPr>
      </w:pPr>
      <w:r w:rsidRPr="001C7FD1">
        <w:rPr>
          <w:rFonts w:asciiTheme="majorBidi" w:hAnsiTheme="majorBidi" w:cstheme="majorBidi"/>
          <w:sz w:val="28"/>
          <w:szCs w:val="28"/>
        </w:rPr>
        <w:t xml:space="preserve">In the planning phase, collaborative efforts were concentrated on formulating an intricate implementation strategy encompassing the delineation of scope, objectives, timelines, and resource prerequisites. This plan was strategically designed to proactively anticipate and address potential impediments and complexities, thus fostering a risk-mitigation approach. Of paramount significance during this phase was the meticulous </w:t>
      </w:r>
      <w:r w:rsidRPr="001C7FD1">
        <w:rPr>
          <w:rFonts w:asciiTheme="majorBidi" w:hAnsiTheme="majorBidi" w:cstheme="majorBidi"/>
          <w:sz w:val="28"/>
          <w:szCs w:val="28"/>
        </w:rPr>
        <w:lastRenderedPageBreak/>
        <w:t>tailoring of the BCMA system to seamlessly align with KHCC's distinctive requisites.</w:t>
      </w:r>
    </w:p>
    <w:p w14:paraId="7A8EADB1" w14:textId="77777777" w:rsidR="000A607C" w:rsidRDefault="000A607C" w:rsidP="000A607C">
      <w:pPr>
        <w:rPr>
          <w:rFonts w:asciiTheme="majorBidi" w:hAnsiTheme="majorBidi" w:cstheme="majorBidi"/>
          <w:sz w:val="28"/>
          <w:szCs w:val="28"/>
        </w:rPr>
      </w:pPr>
      <w:r w:rsidRPr="0082489C">
        <w:rPr>
          <w:rFonts w:asciiTheme="majorBidi" w:hAnsiTheme="majorBidi" w:cstheme="majorBidi"/>
          <w:sz w:val="28"/>
          <w:szCs w:val="28"/>
        </w:rPr>
        <w:t>An essential focal point during the planning stage was to attain a thorough comprehension of our existing operational environment and pinpoint areas in need of improvement. This approac</w:t>
      </w:r>
      <w:r>
        <w:rPr>
          <w:rFonts w:asciiTheme="majorBidi" w:hAnsiTheme="majorBidi" w:cstheme="majorBidi"/>
          <w:sz w:val="28"/>
          <w:szCs w:val="28"/>
        </w:rPr>
        <w:t xml:space="preserve">h led to the acquisition of the </w:t>
      </w:r>
      <w:r w:rsidRPr="007F75AC">
        <w:rPr>
          <w:rFonts w:asciiTheme="majorBidi" w:hAnsiTheme="majorBidi" w:cstheme="majorBidi"/>
          <w:sz w:val="28"/>
          <w:szCs w:val="28"/>
        </w:rPr>
        <w:t>Barcode Labeling</w:t>
      </w:r>
      <w:r>
        <w:rPr>
          <w:rFonts w:asciiTheme="majorBidi" w:hAnsiTheme="majorBidi" w:cstheme="majorBidi"/>
          <w:sz w:val="28"/>
          <w:szCs w:val="28"/>
        </w:rPr>
        <w:t xml:space="preserve">. </w:t>
      </w:r>
    </w:p>
    <w:p w14:paraId="4EAA6187" w14:textId="77777777" w:rsidR="000A607C" w:rsidRDefault="000A607C" w:rsidP="00ED3AEF">
      <w:pPr>
        <w:rPr>
          <w:rFonts w:asciiTheme="majorBidi" w:hAnsiTheme="majorBidi" w:cstheme="majorBidi"/>
          <w:sz w:val="28"/>
          <w:szCs w:val="28"/>
        </w:rPr>
      </w:pPr>
      <w:r>
        <w:rPr>
          <w:rFonts w:asciiTheme="majorBidi" w:hAnsiTheme="majorBidi" w:cstheme="majorBidi"/>
          <w:sz w:val="28"/>
          <w:szCs w:val="28"/>
        </w:rPr>
        <w:t xml:space="preserve">   </w:t>
      </w:r>
      <w:r w:rsidRPr="002D7A4A">
        <w:rPr>
          <w:rFonts w:asciiTheme="majorBidi" w:hAnsiTheme="majorBidi" w:cstheme="majorBidi"/>
          <w:sz w:val="28"/>
          <w:szCs w:val="28"/>
        </w:rPr>
        <w:t>The effective operation of BCMA hinges on the meticulous inclusion of each medication's barcode into a designated "synonym" electronic file, establishing a direct linkage to the corresponding formulary barcode. This synchronization enables successful recognition when the handheld scanner used by nursing staff captures the identical barcode affixed to the medication packaging</w:t>
      </w:r>
      <w:r w:rsidR="00ED3AEF">
        <w:rPr>
          <w:rFonts w:asciiTheme="majorBidi" w:hAnsiTheme="majorBidi" w:cstheme="majorBidi"/>
          <w:sz w:val="28"/>
          <w:szCs w:val="28"/>
        </w:rPr>
        <w:t xml:space="preserve"> for the unit dose medications, and a system created bar code for each ready to used dose</w:t>
      </w:r>
      <w:r w:rsidRPr="002D7A4A">
        <w:rPr>
          <w:rFonts w:asciiTheme="majorBidi" w:hAnsiTheme="majorBidi" w:cstheme="majorBidi"/>
          <w:sz w:val="28"/>
          <w:szCs w:val="28"/>
        </w:rPr>
        <w:t>. Instances where complications arise, such as the inability to scan a manufacturer's barcode label or the transition of bulk-packaged items to unit dose packaging by pharmacy personnel, prompt a strategic response. This entails the creation of a pharmacy-generated barcode label, meticulously applied to ensure compatibility with the BCMA system's requisites.</w:t>
      </w:r>
    </w:p>
    <w:p w14:paraId="796C4631" w14:textId="77777777" w:rsidR="00F90BD0" w:rsidRDefault="00F90BD0" w:rsidP="000A607C">
      <w:pPr>
        <w:rPr>
          <w:rFonts w:asciiTheme="majorBidi" w:hAnsiTheme="majorBidi" w:cstheme="majorBidi"/>
          <w:sz w:val="28"/>
          <w:szCs w:val="28"/>
        </w:rPr>
      </w:pPr>
      <w:r w:rsidRPr="00F90BD0">
        <w:rPr>
          <w:rFonts w:asciiTheme="majorBidi" w:hAnsiTheme="majorBidi" w:cstheme="majorBidi"/>
          <w:sz w:val="28"/>
          <w:szCs w:val="28"/>
        </w:rPr>
        <w:t>In establishing the timeline, we have given precedence to the floors based on patient criticality and bed capacity. As a result, we initiate</w:t>
      </w:r>
      <w:ins w:id="88" w:author="Rula Najjar" w:date="2024-01-07T16:14:00Z">
        <w:r w:rsidR="001D6C67">
          <w:rPr>
            <w:rFonts w:asciiTheme="majorBidi" w:hAnsiTheme="majorBidi" w:cstheme="majorBidi"/>
            <w:sz w:val="28"/>
            <w:szCs w:val="28"/>
          </w:rPr>
          <w:t>d</w:t>
        </w:r>
      </w:ins>
      <w:r w:rsidRPr="00F90BD0">
        <w:rPr>
          <w:rFonts w:asciiTheme="majorBidi" w:hAnsiTheme="majorBidi" w:cstheme="majorBidi"/>
          <w:sz w:val="28"/>
          <w:szCs w:val="28"/>
        </w:rPr>
        <w:t xml:space="preserve"> the process with the smallest unit, the palliative floor, and conclude</w:t>
      </w:r>
      <w:ins w:id="89" w:author="Rula Najjar" w:date="2024-01-07T16:14:00Z">
        <w:r w:rsidR="001D6C67">
          <w:rPr>
            <w:rFonts w:asciiTheme="majorBidi" w:hAnsiTheme="majorBidi" w:cstheme="majorBidi"/>
            <w:sz w:val="28"/>
            <w:szCs w:val="28"/>
          </w:rPr>
          <w:t>d</w:t>
        </w:r>
      </w:ins>
      <w:r w:rsidRPr="00F90BD0">
        <w:rPr>
          <w:rFonts w:asciiTheme="majorBidi" w:hAnsiTheme="majorBidi" w:cstheme="majorBidi"/>
          <w:sz w:val="28"/>
          <w:szCs w:val="28"/>
        </w:rPr>
        <w:t xml:space="preserve"> with the ICU</w:t>
      </w:r>
      <w:ins w:id="90" w:author="Rula Najjar" w:date="2024-01-07T16:14:00Z">
        <w:r w:rsidR="001D6C67">
          <w:rPr>
            <w:rFonts w:asciiTheme="majorBidi" w:hAnsiTheme="majorBidi" w:cstheme="majorBidi"/>
            <w:sz w:val="28"/>
            <w:szCs w:val="28"/>
          </w:rPr>
          <w:t xml:space="preserve"> units</w:t>
        </w:r>
      </w:ins>
      <w:r w:rsidRPr="00F90BD0">
        <w:rPr>
          <w:rFonts w:asciiTheme="majorBidi" w:hAnsiTheme="majorBidi" w:cstheme="majorBidi"/>
          <w:sz w:val="28"/>
          <w:szCs w:val="28"/>
        </w:rPr>
        <w:t>, which represents the most critical area. The accompanying figure illustrates the implementation timeline</w:t>
      </w:r>
      <w:r w:rsidR="000C2392">
        <w:rPr>
          <w:rFonts w:asciiTheme="majorBidi" w:hAnsiTheme="majorBidi" w:cstheme="majorBidi"/>
          <w:sz w:val="28"/>
          <w:szCs w:val="28"/>
        </w:rPr>
        <w:t xml:space="preserve">, </w:t>
      </w:r>
      <w:r w:rsidR="00B83653">
        <w:rPr>
          <w:rFonts w:asciiTheme="majorBidi" w:hAnsiTheme="majorBidi" w:cstheme="majorBidi"/>
          <w:sz w:val="28"/>
          <w:szCs w:val="28"/>
        </w:rPr>
        <w:t>a</w:t>
      </w:r>
      <w:r w:rsidR="00B83653" w:rsidRPr="00B83653">
        <w:rPr>
          <w:rFonts w:asciiTheme="majorBidi" w:hAnsiTheme="majorBidi" w:cstheme="majorBidi"/>
          <w:sz w:val="28"/>
          <w:szCs w:val="28"/>
        </w:rPr>
        <w:t>s observed, the initial phase of implementation featured a longer timeframe between floors compared to the subsequent stages</w:t>
      </w:r>
      <w:r w:rsidR="00B83653">
        <w:rPr>
          <w:rFonts w:asciiTheme="majorBidi" w:hAnsiTheme="majorBidi" w:cstheme="majorBidi"/>
          <w:sz w:val="28"/>
          <w:szCs w:val="28"/>
        </w:rPr>
        <w:t>.</w:t>
      </w:r>
    </w:p>
    <w:tbl>
      <w:tblPr>
        <w:tblStyle w:val="TableGrid"/>
        <w:tblW w:w="0" w:type="auto"/>
        <w:tblLook w:val="04A0" w:firstRow="1" w:lastRow="0" w:firstColumn="1" w:lastColumn="0" w:noHBand="0" w:noVBand="1"/>
      </w:tblPr>
      <w:tblGrid>
        <w:gridCol w:w="2362"/>
        <w:gridCol w:w="1980"/>
        <w:gridCol w:w="2240"/>
        <w:gridCol w:w="2048"/>
      </w:tblGrid>
      <w:tr w:rsidR="00F90BD0" w14:paraId="44AF55F9" w14:textId="77777777" w:rsidTr="00F90BD0">
        <w:tc>
          <w:tcPr>
            <w:tcW w:w="2362" w:type="dxa"/>
          </w:tcPr>
          <w:p w14:paraId="49CDB0F3" w14:textId="77777777" w:rsidR="00F90BD0" w:rsidRPr="00BF66D4" w:rsidRDefault="00F90BD0" w:rsidP="00F90BD0">
            <w:r>
              <w:t>Unit</w:t>
            </w:r>
          </w:p>
        </w:tc>
        <w:tc>
          <w:tcPr>
            <w:tcW w:w="1980" w:type="dxa"/>
          </w:tcPr>
          <w:p w14:paraId="730A2A86" w14:textId="77777777" w:rsidR="00F90BD0" w:rsidRDefault="00F90BD0" w:rsidP="00F90BD0">
            <w:r>
              <w:t xml:space="preserve">Date </w:t>
            </w:r>
          </w:p>
        </w:tc>
        <w:tc>
          <w:tcPr>
            <w:tcW w:w="2240" w:type="dxa"/>
          </w:tcPr>
          <w:p w14:paraId="680E451F" w14:textId="77777777" w:rsidR="00F90BD0" w:rsidRPr="00BF66D4" w:rsidRDefault="00F90BD0" w:rsidP="00F90BD0">
            <w:r>
              <w:t xml:space="preserve">Number of beds </w:t>
            </w:r>
          </w:p>
        </w:tc>
        <w:tc>
          <w:tcPr>
            <w:tcW w:w="2048" w:type="dxa"/>
          </w:tcPr>
          <w:p w14:paraId="067EAC94" w14:textId="77777777" w:rsidR="00F90BD0" w:rsidRDefault="00F90BD0" w:rsidP="00F90BD0">
            <w:r>
              <w:t xml:space="preserve">Number of nurses </w:t>
            </w:r>
          </w:p>
        </w:tc>
      </w:tr>
      <w:tr w:rsidR="00F90BD0" w14:paraId="6B93757A" w14:textId="77777777" w:rsidTr="00F90BD0">
        <w:tc>
          <w:tcPr>
            <w:tcW w:w="2362" w:type="dxa"/>
          </w:tcPr>
          <w:p w14:paraId="158211BE" w14:textId="77777777" w:rsidR="00F90BD0" w:rsidRPr="00BF66D4" w:rsidRDefault="00F90BD0" w:rsidP="00F90BD0">
            <w:r w:rsidRPr="00BF66D4">
              <w:t>2A</w:t>
            </w:r>
          </w:p>
        </w:tc>
        <w:tc>
          <w:tcPr>
            <w:tcW w:w="1980" w:type="dxa"/>
          </w:tcPr>
          <w:p w14:paraId="39EF6929" w14:textId="77777777" w:rsidR="00F90BD0" w:rsidRPr="00BF66D4" w:rsidRDefault="00F90BD0" w:rsidP="00F90BD0">
            <w:r>
              <w:t>November 2013</w:t>
            </w:r>
          </w:p>
        </w:tc>
        <w:tc>
          <w:tcPr>
            <w:tcW w:w="2240" w:type="dxa"/>
          </w:tcPr>
          <w:p w14:paraId="30A21A25" w14:textId="77777777" w:rsidR="00F90BD0" w:rsidRPr="00BF66D4" w:rsidRDefault="000B499B" w:rsidP="00F90BD0">
            <w:ins w:id="91" w:author="Rateb Hassoneh" w:date="2023-10-09T14:08:00Z">
              <w:r>
                <w:t>8</w:t>
              </w:r>
            </w:ins>
          </w:p>
        </w:tc>
        <w:tc>
          <w:tcPr>
            <w:tcW w:w="2048" w:type="dxa"/>
          </w:tcPr>
          <w:p w14:paraId="55D1C585" w14:textId="77777777" w:rsidR="00F90BD0" w:rsidRPr="00BF66D4" w:rsidRDefault="00EC073A" w:rsidP="00F90BD0">
            <w:ins w:id="92" w:author="Rateb Hassoneh" w:date="2023-10-12T14:36:00Z">
              <w:r>
                <w:t>7</w:t>
              </w:r>
            </w:ins>
          </w:p>
        </w:tc>
      </w:tr>
      <w:tr w:rsidR="00F90BD0" w14:paraId="526DA9AB" w14:textId="77777777" w:rsidTr="00F90BD0">
        <w:tc>
          <w:tcPr>
            <w:tcW w:w="2362" w:type="dxa"/>
          </w:tcPr>
          <w:p w14:paraId="130EB452" w14:textId="77777777" w:rsidR="00F90BD0" w:rsidRPr="00BF66D4" w:rsidRDefault="00F90BD0" w:rsidP="00F90BD0">
            <w:r w:rsidRPr="00BF66D4">
              <w:t>3C Minor</w:t>
            </w:r>
          </w:p>
        </w:tc>
        <w:tc>
          <w:tcPr>
            <w:tcW w:w="1980" w:type="dxa"/>
          </w:tcPr>
          <w:p w14:paraId="36286FF4" w14:textId="77777777" w:rsidR="00F90BD0" w:rsidRPr="00BF66D4" w:rsidRDefault="002C60DE" w:rsidP="00F90BD0">
            <w:ins w:id="93" w:author="Rateb Hassoneh" w:date="2023-10-09T13:55:00Z">
              <w:r>
                <w:t>March 2019</w:t>
              </w:r>
            </w:ins>
          </w:p>
        </w:tc>
        <w:tc>
          <w:tcPr>
            <w:tcW w:w="2240" w:type="dxa"/>
          </w:tcPr>
          <w:p w14:paraId="485BA607" w14:textId="77777777" w:rsidR="00F90BD0" w:rsidRPr="00BF66D4" w:rsidRDefault="000B499B" w:rsidP="00F90BD0">
            <w:ins w:id="94" w:author="Rateb Hassoneh" w:date="2023-10-09T14:08:00Z">
              <w:r>
                <w:t>12</w:t>
              </w:r>
            </w:ins>
          </w:p>
        </w:tc>
        <w:tc>
          <w:tcPr>
            <w:tcW w:w="2048" w:type="dxa"/>
          </w:tcPr>
          <w:p w14:paraId="7EFD31D5" w14:textId="77777777" w:rsidR="00F90BD0" w:rsidRPr="00BF66D4" w:rsidRDefault="00EC073A" w:rsidP="00F90BD0">
            <w:ins w:id="95" w:author="Rateb Hassoneh" w:date="2023-10-12T14:36:00Z">
              <w:r>
                <w:t>48 for both side</w:t>
              </w:r>
            </w:ins>
          </w:p>
        </w:tc>
      </w:tr>
      <w:tr w:rsidR="00EC073A" w14:paraId="4348206F" w14:textId="77777777" w:rsidTr="00F90BD0">
        <w:tc>
          <w:tcPr>
            <w:tcW w:w="2362" w:type="dxa"/>
          </w:tcPr>
          <w:p w14:paraId="5412F789" w14:textId="77777777" w:rsidR="00EC073A" w:rsidRPr="00BF66D4" w:rsidRDefault="00EC073A" w:rsidP="00EC073A">
            <w:r w:rsidRPr="00BF66D4">
              <w:t xml:space="preserve">3C Major </w:t>
            </w:r>
          </w:p>
        </w:tc>
        <w:tc>
          <w:tcPr>
            <w:tcW w:w="1980" w:type="dxa"/>
          </w:tcPr>
          <w:p w14:paraId="76AF2A9E" w14:textId="77777777" w:rsidR="00EC073A" w:rsidRPr="00BF66D4" w:rsidRDefault="00EC073A" w:rsidP="00EC073A">
            <w:ins w:id="96" w:author="Rateb Hassoneh" w:date="2023-10-09T14:19:00Z">
              <w:r>
                <w:t>July 2019</w:t>
              </w:r>
            </w:ins>
          </w:p>
        </w:tc>
        <w:tc>
          <w:tcPr>
            <w:tcW w:w="2240" w:type="dxa"/>
          </w:tcPr>
          <w:p w14:paraId="3902E629" w14:textId="77777777" w:rsidR="00EC073A" w:rsidRPr="00BF66D4" w:rsidRDefault="00EC073A" w:rsidP="00EC073A">
            <w:ins w:id="97" w:author="Rateb Hassoneh" w:date="2023-10-09T14:08:00Z">
              <w:r>
                <w:t>23</w:t>
              </w:r>
            </w:ins>
          </w:p>
        </w:tc>
        <w:tc>
          <w:tcPr>
            <w:tcW w:w="2048" w:type="dxa"/>
          </w:tcPr>
          <w:p w14:paraId="3F4488FD" w14:textId="77777777" w:rsidR="00EC073A" w:rsidRPr="00BF66D4" w:rsidRDefault="00EC073A" w:rsidP="00EC073A">
            <w:ins w:id="98" w:author="Rateb Hassoneh" w:date="2023-10-12T14:36:00Z">
              <w:r>
                <w:t>48 for both side</w:t>
              </w:r>
            </w:ins>
          </w:p>
        </w:tc>
      </w:tr>
      <w:tr w:rsidR="00EC073A" w14:paraId="6F7BFEE1" w14:textId="77777777" w:rsidTr="00F90BD0">
        <w:tc>
          <w:tcPr>
            <w:tcW w:w="2362" w:type="dxa"/>
          </w:tcPr>
          <w:p w14:paraId="411129F3" w14:textId="77777777" w:rsidR="00EC073A" w:rsidRPr="00BF66D4" w:rsidRDefault="00EC073A" w:rsidP="00EC073A">
            <w:r w:rsidRPr="00BF66D4">
              <w:t xml:space="preserve">4C Minor </w:t>
            </w:r>
          </w:p>
        </w:tc>
        <w:tc>
          <w:tcPr>
            <w:tcW w:w="1980" w:type="dxa"/>
          </w:tcPr>
          <w:p w14:paraId="4A833122" w14:textId="77777777" w:rsidR="00EC073A" w:rsidRPr="00BF66D4" w:rsidRDefault="00EC073A" w:rsidP="00EC073A">
            <w:ins w:id="99" w:author="Rateb Hassoneh" w:date="2023-10-09T14:13:00Z">
              <w:r>
                <w:t>October 2019</w:t>
              </w:r>
            </w:ins>
          </w:p>
        </w:tc>
        <w:tc>
          <w:tcPr>
            <w:tcW w:w="2240" w:type="dxa"/>
          </w:tcPr>
          <w:p w14:paraId="2600C7BC" w14:textId="77777777" w:rsidR="00EC073A" w:rsidRPr="00BF66D4" w:rsidRDefault="00EC073A" w:rsidP="00EC073A">
            <w:ins w:id="100" w:author="Rateb Hassoneh" w:date="2023-10-09T14:09:00Z">
              <w:r>
                <w:t>12</w:t>
              </w:r>
            </w:ins>
          </w:p>
        </w:tc>
        <w:tc>
          <w:tcPr>
            <w:tcW w:w="2048" w:type="dxa"/>
          </w:tcPr>
          <w:p w14:paraId="06FB3DBC" w14:textId="77777777" w:rsidR="00EC073A" w:rsidRPr="00BF66D4" w:rsidRDefault="00EC073A" w:rsidP="00EC073A">
            <w:ins w:id="101" w:author="Rateb Hassoneh" w:date="2023-10-09T14:16:00Z">
              <w:r>
                <w:t>43 for both side</w:t>
              </w:r>
            </w:ins>
          </w:p>
        </w:tc>
      </w:tr>
      <w:tr w:rsidR="00EC073A" w14:paraId="1B88F53C" w14:textId="77777777" w:rsidTr="00F90BD0">
        <w:tc>
          <w:tcPr>
            <w:tcW w:w="2362" w:type="dxa"/>
          </w:tcPr>
          <w:p w14:paraId="02EDF6AD" w14:textId="77777777" w:rsidR="00EC073A" w:rsidRPr="00BF66D4" w:rsidRDefault="00EC073A" w:rsidP="00EC073A">
            <w:r w:rsidRPr="00BF66D4">
              <w:t xml:space="preserve">LEUKEMIA 9H </w:t>
            </w:r>
          </w:p>
        </w:tc>
        <w:tc>
          <w:tcPr>
            <w:tcW w:w="1980" w:type="dxa"/>
          </w:tcPr>
          <w:p w14:paraId="7E1D04EA" w14:textId="77777777" w:rsidR="00EC073A" w:rsidRPr="00BF66D4" w:rsidRDefault="00EC073A" w:rsidP="00EC073A">
            <w:ins w:id="102" w:author="Rateb Hassoneh" w:date="2023-10-09T14:19:00Z">
              <w:r>
                <w:t>January 2020</w:t>
              </w:r>
            </w:ins>
          </w:p>
        </w:tc>
        <w:tc>
          <w:tcPr>
            <w:tcW w:w="2240" w:type="dxa"/>
          </w:tcPr>
          <w:p w14:paraId="3A527C72" w14:textId="77777777" w:rsidR="00EC073A" w:rsidRPr="00BF66D4" w:rsidRDefault="00EC073A" w:rsidP="00EC073A">
            <w:ins w:id="103" w:author="Rateb Hassoneh" w:date="2023-10-09T14:09:00Z">
              <w:r>
                <w:t>24</w:t>
              </w:r>
            </w:ins>
          </w:p>
        </w:tc>
        <w:tc>
          <w:tcPr>
            <w:tcW w:w="2048" w:type="dxa"/>
          </w:tcPr>
          <w:p w14:paraId="097D0080" w14:textId="77777777" w:rsidR="00EC073A" w:rsidRPr="00BF66D4" w:rsidRDefault="00EC073A" w:rsidP="00EC073A">
            <w:ins w:id="104" w:author="Rateb Hassoneh" w:date="2023-10-12T14:36:00Z">
              <w:r>
                <w:t>37</w:t>
              </w:r>
            </w:ins>
          </w:p>
        </w:tc>
      </w:tr>
      <w:tr w:rsidR="00EC073A" w14:paraId="7E2AC02F" w14:textId="77777777" w:rsidTr="00F90BD0">
        <w:tc>
          <w:tcPr>
            <w:tcW w:w="2362" w:type="dxa"/>
          </w:tcPr>
          <w:p w14:paraId="7034C441" w14:textId="77777777" w:rsidR="00EC073A" w:rsidRPr="00BF66D4" w:rsidRDefault="00EC073A" w:rsidP="00EC073A">
            <w:r w:rsidRPr="00BF66D4">
              <w:t>5H PED</w:t>
            </w:r>
          </w:p>
        </w:tc>
        <w:tc>
          <w:tcPr>
            <w:tcW w:w="1980" w:type="dxa"/>
          </w:tcPr>
          <w:p w14:paraId="3359DA10" w14:textId="77777777" w:rsidR="00EC073A" w:rsidRPr="00BF66D4" w:rsidRDefault="00EC073A" w:rsidP="00EC073A">
            <w:ins w:id="105" w:author="Rateb Hassoneh" w:date="2023-10-09T14:20:00Z">
              <w:r>
                <w:t>September 2020</w:t>
              </w:r>
            </w:ins>
          </w:p>
        </w:tc>
        <w:tc>
          <w:tcPr>
            <w:tcW w:w="2240" w:type="dxa"/>
          </w:tcPr>
          <w:p w14:paraId="190F79BF" w14:textId="77777777" w:rsidR="00EC073A" w:rsidRPr="00BF66D4" w:rsidRDefault="00EC073A" w:rsidP="00EC073A">
            <w:ins w:id="106" w:author="Rateb Hassoneh" w:date="2023-10-09T14:09:00Z">
              <w:r>
                <w:t>14</w:t>
              </w:r>
            </w:ins>
          </w:p>
        </w:tc>
        <w:tc>
          <w:tcPr>
            <w:tcW w:w="2048" w:type="dxa"/>
          </w:tcPr>
          <w:p w14:paraId="01BE5760" w14:textId="77777777" w:rsidR="00EC073A" w:rsidRPr="00BF66D4" w:rsidRDefault="00EC073A" w:rsidP="00EC073A">
            <w:ins w:id="107" w:author="Rateb Hassoneh" w:date="2023-10-12T14:37:00Z">
              <w:r>
                <w:t>22</w:t>
              </w:r>
            </w:ins>
          </w:p>
        </w:tc>
      </w:tr>
      <w:tr w:rsidR="00EC073A" w14:paraId="61347B40" w14:textId="77777777" w:rsidTr="00F90BD0">
        <w:tc>
          <w:tcPr>
            <w:tcW w:w="2362" w:type="dxa"/>
          </w:tcPr>
          <w:p w14:paraId="491BC1C3" w14:textId="77777777" w:rsidR="00EC073A" w:rsidRPr="00BF66D4" w:rsidRDefault="00EC073A" w:rsidP="00EC073A">
            <w:r w:rsidRPr="00BF66D4">
              <w:t xml:space="preserve">4C Major </w:t>
            </w:r>
          </w:p>
        </w:tc>
        <w:tc>
          <w:tcPr>
            <w:tcW w:w="1980" w:type="dxa"/>
          </w:tcPr>
          <w:p w14:paraId="48E53BF8" w14:textId="77777777" w:rsidR="00EC073A" w:rsidRPr="00BF66D4" w:rsidRDefault="00EC073A" w:rsidP="00EC073A">
            <w:ins w:id="108" w:author="Rateb Hassoneh" w:date="2023-10-09T14:15:00Z">
              <w:r>
                <w:t>December 2019</w:t>
              </w:r>
            </w:ins>
          </w:p>
        </w:tc>
        <w:tc>
          <w:tcPr>
            <w:tcW w:w="2240" w:type="dxa"/>
          </w:tcPr>
          <w:p w14:paraId="1D3A62AD" w14:textId="77777777" w:rsidR="00EC073A" w:rsidRPr="00BF66D4" w:rsidRDefault="00EC073A" w:rsidP="00EC073A">
            <w:ins w:id="109" w:author="Rateb Hassoneh" w:date="2023-10-09T14:09:00Z">
              <w:r>
                <w:t>21</w:t>
              </w:r>
            </w:ins>
          </w:p>
        </w:tc>
        <w:tc>
          <w:tcPr>
            <w:tcW w:w="2048" w:type="dxa"/>
          </w:tcPr>
          <w:p w14:paraId="63E8488F" w14:textId="77777777" w:rsidR="00EC073A" w:rsidRPr="00BF66D4" w:rsidRDefault="00EC073A" w:rsidP="00EC073A">
            <w:ins w:id="110" w:author="Rateb Hassoneh" w:date="2023-10-09T14:16:00Z">
              <w:r>
                <w:t>43 for both side</w:t>
              </w:r>
            </w:ins>
          </w:p>
        </w:tc>
      </w:tr>
      <w:tr w:rsidR="00EC073A" w14:paraId="6769C7B2" w14:textId="77777777" w:rsidTr="00F90BD0">
        <w:tc>
          <w:tcPr>
            <w:tcW w:w="2362" w:type="dxa"/>
          </w:tcPr>
          <w:p w14:paraId="35693645" w14:textId="77777777" w:rsidR="00EC073A" w:rsidRPr="00BF66D4" w:rsidRDefault="00EC073A" w:rsidP="00EC073A">
            <w:r w:rsidRPr="00BF66D4">
              <w:t>4A</w:t>
            </w:r>
          </w:p>
        </w:tc>
        <w:tc>
          <w:tcPr>
            <w:tcW w:w="1980" w:type="dxa"/>
          </w:tcPr>
          <w:p w14:paraId="2053BDC0" w14:textId="77777777" w:rsidR="00EC073A" w:rsidRPr="00BF66D4" w:rsidRDefault="00EC073A" w:rsidP="00EC073A">
            <w:ins w:id="111" w:author="Rateb Hassoneh" w:date="2023-10-09T14:21:00Z">
              <w:r>
                <w:t>September 2021</w:t>
              </w:r>
            </w:ins>
          </w:p>
        </w:tc>
        <w:tc>
          <w:tcPr>
            <w:tcW w:w="2240" w:type="dxa"/>
          </w:tcPr>
          <w:p w14:paraId="47A32992" w14:textId="77777777" w:rsidR="00EC073A" w:rsidRPr="00BF66D4" w:rsidRDefault="00EC073A" w:rsidP="00EC073A">
            <w:ins w:id="112" w:author="Rateb Hassoneh" w:date="2023-10-09T14:09:00Z">
              <w:r>
                <w:t>19</w:t>
              </w:r>
            </w:ins>
          </w:p>
        </w:tc>
        <w:tc>
          <w:tcPr>
            <w:tcW w:w="2048" w:type="dxa"/>
          </w:tcPr>
          <w:p w14:paraId="597E9011" w14:textId="77777777" w:rsidR="00EC073A" w:rsidRPr="00BF66D4" w:rsidRDefault="00EC073A" w:rsidP="00EC073A">
            <w:ins w:id="113" w:author="Rateb Hassoneh" w:date="2023-10-12T14:37:00Z">
              <w:r>
                <w:t xml:space="preserve">38 for </w:t>
              </w:r>
            </w:ins>
            <w:ins w:id="114" w:author="Rateb Hassoneh" w:date="2023-10-12T14:44:00Z">
              <w:r>
                <w:t>4A &amp; 4B</w:t>
              </w:r>
            </w:ins>
          </w:p>
        </w:tc>
      </w:tr>
      <w:tr w:rsidR="00EC073A" w14:paraId="34E214A1" w14:textId="77777777" w:rsidTr="00F90BD0">
        <w:tc>
          <w:tcPr>
            <w:tcW w:w="2362" w:type="dxa"/>
          </w:tcPr>
          <w:p w14:paraId="601EEA9A" w14:textId="77777777" w:rsidR="00EC073A" w:rsidRPr="00BF66D4" w:rsidRDefault="00EC073A" w:rsidP="00EC073A">
            <w:r w:rsidRPr="00BF66D4">
              <w:t>4B</w:t>
            </w:r>
          </w:p>
        </w:tc>
        <w:tc>
          <w:tcPr>
            <w:tcW w:w="1980" w:type="dxa"/>
          </w:tcPr>
          <w:p w14:paraId="1D1B0837" w14:textId="77777777" w:rsidR="00EC073A" w:rsidRPr="00BF66D4" w:rsidRDefault="00EC073A" w:rsidP="00EC073A">
            <w:ins w:id="115" w:author="Rateb Hassoneh" w:date="2023-10-09T14:21:00Z">
              <w:r>
                <w:t>September 2021</w:t>
              </w:r>
            </w:ins>
          </w:p>
        </w:tc>
        <w:tc>
          <w:tcPr>
            <w:tcW w:w="2240" w:type="dxa"/>
          </w:tcPr>
          <w:p w14:paraId="3116D988" w14:textId="77777777" w:rsidR="00EC073A" w:rsidRPr="00BF66D4" w:rsidRDefault="00EC073A" w:rsidP="00EC073A">
            <w:ins w:id="116" w:author="Rateb Hassoneh" w:date="2023-10-09T14:09:00Z">
              <w:r>
                <w:t>19</w:t>
              </w:r>
            </w:ins>
          </w:p>
        </w:tc>
        <w:tc>
          <w:tcPr>
            <w:tcW w:w="2048" w:type="dxa"/>
          </w:tcPr>
          <w:p w14:paraId="54A40F0C" w14:textId="77777777" w:rsidR="00EC073A" w:rsidRPr="00BF66D4" w:rsidRDefault="00EC073A" w:rsidP="00EC073A">
            <w:ins w:id="117" w:author="Rateb Hassoneh" w:date="2023-10-12T14:44:00Z">
              <w:r>
                <w:t>38 for 4A &amp; 4B</w:t>
              </w:r>
            </w:ins>
          </w:p>
        </w:tc>
      </w:tr>
      <w:tr w:rsidR="00EC073A" w14:paraId="307ACBEE" w14:textId="77777777" w:rsidTr="00F90BD0">
        <w:tc>
          <w:tcPr>
            <w:tcW w:w="2362" w:type="dxa"/>
          </w:tcPr>
          <w:p w14:paraId="603E3316" w14:textId="77777777" w:rsidR="00EC073A" w:rsidRPr="00BF66D4" w:rsidRDefault="00EC073A" w:rsidP="00EC073A">
            <w:r w:rsidRPr="00BF66D4">
              <w:t>6H PED</w:t>
            </w:r>
          </w:p>
        </w:tc>
        <w:tc>
          <w:tcPr>
            <w:tcW w:w="1980" w:type="dxa"/>
          </w:tcPr>
          <w:p w14:paraId="4D3AC196" w14:textId="77777777" w:rsidR="00EC073A" w:rsidRPr="00BF66D4" w:rsidRDefault="00EC073A" w:rsidP="00EC073A">
            <w:ins w:id="118" w:author="Rateb Hassoneh" w:date="2023-10-09T14:23:00Z">
              <w:r>
                <w:t>March 2022</w:t>
              </w:r>
            </w:ins>
          </w:p>
        </w:tc>
        <w:tc>
          <w:tcPr>
            <w:tcW w:w="2240" w:type="dxa"/>
          </w:tcPr>
          <w:p w14:paraId="6221753A" w14:textId="77777777" w:rsidR="00EC073A" w:rsidRPr="00BF66D4" w:rsidRDefault="00EC073A" w:rsidP="00EC073A">
            <w:ins w:id="119" w:author="Rateb Hassoneh" w:date="2023-10-09T14:09:00Z">
              <w:r>
                <w:t>24</w:t>
              </w:r>
            </w:ins>
          </w:p>
        </w:tc>
        <w:tc>
          <w:tcPr>
            <w:tcW w:w="2048" w:type="dxa"/>
          </w:tcPr>
          <w:p w14:paraId="389B14D4" w14:textId="77777777" w:rsidR="00EC073A" w:rsidRPr="00BF66D4" w:rsidRDefault="00EC073A" w:rsidP="00EC073A">
            <w:ins w:id="120" w:author="Rateb Hassoneh" w:date="2023-10-12T14:37:00Z">
              <w:r>
                <w:t>38</w:t>
              </w:r>
            </w:ins>
          </w:p>
        </w:tc>
      </w:tr>
      <w:tr w:rsidR="00EC073A" w14:paraId="2D9D3E46" w14:textId="77777777" w:rsidTr="00F90BD0">
        <w:tc>
          <w:tcPr>
            <w:tcW w:w="2362" w:type="dxa"/>
          </w:tcPr>
          <w:p w14:paraId="71EE24CD" w14:textId="77777777" w:rsidR="00EC073A" w:rsidRPr="00BF66D4" w:rsidRDefault="00EC073A" w:rsidP="00EC073A">
            <w:r w:rsidRPr="00BF66D4">
              <w:t>8H MED/SUR</w:t>
            </w:r>
          </w:p>
        </w:tc>
        <w:tc>
          <w:tcPr>
            <w:tcW w:w="1980" w:type="dxa"/>
          </w:tcPr>
          <w:p w14:paraId="5806C747" w14:textId="77777777" w:rsidR="00EC073A" w:rsidRPr="00BF66D4" w:rsidRDefault="00EC073A" w:rsidP="00EC073A">
            <w:ins w:id="121" w:author="Rateb Hassoneh" w:date="2023-10-09T14:24:00Z">
              <w:r>
                <w:t>March 2022</w:t>
              </w:r>
            </w:ins>
          </w:p>
        </w:tc>
        <w:tc>
          <w:tcPr>
            <w:tcW w:w="2240" w:type="dxa"/>
          </w:tcPr>
          <w:p w14:paraId="1717E3E9" w14:textId="77777777" w:rsidR="00EC073A" w:rsidRPr="00BF66D4" w:rsidRDefault="00EC073A" w:rsidP="00EC073A">
            <w:ins w:id="122" w:author="Rateb Hassoneh" w:date="2023-10-09T14:10:00Z">
              <w:r>
                <w:t>24</w:t>
              </w:r>
            </w:ins>
          </w:p>
        </w:tc>
        <w:tc>
          <w:tcPr>
            <w:tcW w:w="2048" w:type="dxa"/>
          </w:tcPr>
          <w:p w14:paraId="0A8F1174" w14:textId="77777777" w:rsidR="00EC073A" w:rsidRPr="00BF66D4" w:rsidRDefault="00EC073A" w:rsidP="00EC073A">
            <w:ins w:id="123" w:author="Rateb Hassoneh" w:date="2023-10-12T14:37:00Z">
              <w:r>
                <w:t xml:space="preserve">36 for </w:t>
              </w:r>
            </w:ins>
            <w:ins w:id="124" w:author="Rateb Hassoneh" w:date="2023-10-12T14:43:00Z">
              <w:r>
                <w:t>8H &amp; 11H</w:t>
              </w:r>
            </w:ins>
          </w:p>
        </w:tc>
      </w:tr>
      <w:tr w:rsidR="00EC073A" w14:paraId="131780B5" w14:textId="77777777" w:rsidTr="00F90BD0">
        <w:tc>
          <w:tcPr>
            <w:tcW w:w="2362" w:type="dxa"/>
          </w:tcPr>
          <w:p w14:paraId="046AC093" w14:textId="77777777" w:rsidR="00EC073A" w:rsidRPr="00BF66D4" w:rsidRDefault="00EC073A" w:rsidP="00EC073A">
            <w:r w:rsidRPr="00BF66D4">
              <w:t>11H MED/SUR</w:t>
            </w:r>
          </w:p>
        </w:tc>
        <w:tc>
          <w:tcPr>
            <w:tcW w:w="1980" w:type="dxa"/>
          </w:tcPr>
          <w:p w14:paraId="0E6A8346" w14:textId="77777777" w:rsidR="00EC073A" w:rsidRPr="00BF66D4" w:rsidRDefault="00EC073A" w:rsidP="00EC073A">
            <w:ins w:id="125" w:author="Rateb Hassoneh" w:date="2023-10-09T14:24:00Z">
              <w:r>
                <w:t>March 2022</w:t>
              </w:r>
            </w:ins>
          </w:p>
        </w:tc>
        <w:tc>
          <w:tcPr>
            <w:tcW w:w="2240" w:type="dxa"/>
          </w:tcPr>
          <w:p w14:paraId="273ACCED" w14:textId="77777777" w:rsidR="00EC073A" w:rsidRPr="00BF66D4" w:rsidRDefault="00EC073A" w:rsidP="00EC073A">
            <w:ins w:id="126" w:author="Rateb Hassoneh" w:date="2023-10-09T14:10:00Z">
              <w:r>
                <w:t>11</w:t>
              </w:r>
            </w:ins>
          </w:p>
        </w:tc>
        <w:tc>
          <w:tcPr>
            <w:tcW w:w="2048" w:type="dxa"/>
          </w:tcPr>
          <w:p w14:paraId="15D4784B" w14:textId="77777777" w:rsidR="00EC073A" w:rsidRPr="00BF66D4" w:rsidRDefault="00EC073A" w:rsidP="00EC073A">
            <w:ins w:id="127" w:author="Rateb Hassoneh" w:date="2023-10-12T14:43:00Z">
              <w:r>
                <w:t>36 for 8H &amp; 11H</w:t>
              </w:r>
            </w:ins>
          </w:p>
        </w:tc>
      </w:tr>
      <w:tr w:rsidR="00EC073A" w14:paraId="768D6D48" w14:textId="77777777" w:rsidTr="00F90BD0">
        <w:tc>
          <w:tcPr>
            <w:tcW w:w="2362" w:type="dxa"/>
          </w:tcPr>
          <w:p w14:paraId="07B160B8" w14:textId="77777777" w:rsidR="00EC073A" w:rsidRPr="00BF66D4" w:rsidRDefault="00EC073A" w:rsidP="00EC073A">
            <w:r w:rsidRPr="00BF66D4">
              <w:lastRenderedPageBreak/>
              <w:t>10H MED/SUR</w:t>
            </w:r>
          </w:p>
        </w:tc>
        <w:tc>
          <w:tcPr>
            <w:tcW w:w="1980" w:type="dxa"/>
          </w:tcPr>
          <w:p w14:paraId="3AD838D4" w14:textId="77777777" w:rsidR="00EC073A" w:rsidRPr="00BF66D4" w:rsidRDefault="00EC073A" w:rsidP="00EC073A">
            <w:ins w:id="128" w:author="Rateb Hassoneh" w:date="2023-10-09T14:24:00Z">
              <w:r>
                <w:t>March 2022</w:t>
              </w:r>
            </w:ins>
          </w:p>
        </w:tc>
        <w:tc>
          <w:tcPr>
            <w:tcW w:w="2240" w:type="dxa"/>
          </w:tcPr>
          <w:p w14:paraId="1408E985" w14:textId="77777777" w:rsidR="00EC073A" w:rsidRPr="00BF66D4" w:rsidRDefault="00EC073A" w:rsidP="00EC073A">
            <w:ins w:id="129" w:author="Rateb Hassoneh" w:date="2023-10-09T14:10:00Z">
              <w:r>
                <w:t>24</w:t>
              </w:r>
            </w:ins>
          </w:p>
        </w:tc>
        <w:tc>
          <w:tcPr>
            <w:tcW w:w="2048" w:type="dxa"/>
          </w:tcPr>
          <w:p w14:paraId="34F35840" w14:textId="77777777" w:rsidR="00EC073A" w:rsidRPr="00BF66D4" w:rsidRDefault="00EC073A" w:rsidP="00EC073A">
            <w:ins w:id="130" w:author="Rateb Hassoneh" w:date="2023-10-12T14:43:00Z">
              <w:r>
                <w:t>19</w:t>
              </w:r>
            </w:ins>
          </w:p>
        </w:tc>
      </w:tr>
      <w:tr w:rsidR="00EC073A" w14:paraId="190C6677" w14:textId="77777777" w:rsidTr="00F90BD0">
        <w:tc>
          <w:tcPr>
            <w:tcW w:w="2362" w:type="dxa"/>
          </w:tcPr>
          <w:p w14:paraId="2AA661C9" w14:textId="77777777" w:rsidR="00EC073A" w:rsidRPr="00BF66D4" w:rsidRDefault="00EC073A" w:rsidP="00EC073A">
            <w:r w:rsidRPr="00BF66D4">
              <w:t>4H BMT</w:t>
            </w:r>
          </w:p>
        </w:tc>
        <w:tc>
          <w:tcPr>
            <w:tcW w:w="1980" w:type="dxa"/>
          </w:tcPr>
          <w:p w14:paraId="4C0234F6" w14:textId="77777777" w:rsidR="00EC073A" w:rsidRPr="00BF66D4" w:rsidRDefault="00EC073A" w:rsidP="00EC073A">
            <w:ins w:id="131" w:author="Rateb Hassoneh" w:date="2023-10-09T14:26:00Z">
              <w:r>
                <w:t>May 2022</w:t>
              </w:r>
            </w:ins>
          </w:p>
        </w:tc>
        <w:tc>
          <w:tcPr>
            <w:tcW w:w="2240" w:type="dxa"/>
          </w:tcPr>
          <w:p w14:paraId="0BB68C26" w14:textId="77777777" w:rsidR="00EC073A" w:rsidRPr="00BF66D4" w:rsidRDefault="00EC073A" w:rsidP="00EC073A">
            <w:ins w:id="132" w:author="Rateb Hassoneh" w:date="2023-10-09T14:10:00Z">
              <w:r>
                <w:t>15</w:t>
              </w:r>
            </w:ins>
          </w:p>
        </w:tc>
        <w:tc>
          <w:tcPr>
            <w:tcW w:w="2048" w:type="dxa"/>
          </w:tcPr>
          <w:p w14:paraId="752B4BEB" w14:textId="77777777" w:rsidR="00EC073A" w:rsidRPr="00BF66D4" w:rsidRDefault="00EC073A" w:rsidP="00EC073A">
            <w:ins w:id="133" w:author="Rateb Hassoneh" w:date="2023-10-12T14:43:00Z">
              <w:r>
                <w:t>40</w:t>
              </w:r>
            </w:ins>
          </w:p>
        </w:tc>
      </w:tr>
      <w:tr w:rsidR="00EC073A" w14:paraId="52045E14" w14:textId="77777777" w:rsidTr="00F90BD0">
        <w:tc>
          <w:tcPr>
            <w:tcW w:w="2362" w:type="dxa"/>
          </w:tcPr>
          <w:p w14:paraId="0BC3B2E2" w14:textId="77777777" w:rsidR="00EC073A" w:rsidRPr="00BD1675" w:rsidRDefault="00EC073A" w:rsidP="00EC073A">
            <w:r w:rsidRPr="00BD1675">
              <w:t>5C NN</w:t>
            </w:r>
          </w:p>
        </w:tc>
        <w:tc>
          <w:tcPr>
            <w:tcW w:w="1980" w:type="dxa"/>
          </w:tcPr>
          <w:p w14:paraId="6DB23ECC" w14:textId="77777777" w:rsidR="00EC073A" w:rsidRPr="00BF66D4" w:rsidRDefault="00EC073A" w:rsidP="00EC073A">
            <w:ins w:id="134" w:author="Rateb Hassoneh" w:date="2023-10-09T14:29:00Z">
              <w:r>
                <w:t>June 2022</w:t>
              </w:r>
            </w:ins>
          </w:p>
        </w:tc>
        <w:tc>
          <w:tcPr>
            <w:tcW w:w="2240" w:type="dxa"/>
          </w:tcPr>
          <w:p w14:paraId="6A2008E0" w14:textId="77777777" w:rsidR="00EC073A" w:rsidRPr="00BF66D4" w:rsidRDefault="00EC073A" w:rsidP="00EC073A">
            <w:ins w:id="135" w:author="Rateb Hassoneh" w:date="2023-10-09T14:10:00Z">
              <w:r>
                <w:t>18</w:t>
              </w:r>
            </w:ins>
          </w:p>
        </w:tc>
        <w:tc>
          <w:tcPr>
            <w:tcW w:w="2048" w:type="dxa"/>
          </w:tcPr>
          <w:p w14:paraId="6A016173" w14:textId="77777777" w:rsidR="00EC073A" w:rsidRPr="00BF66D4" w:rsidRDefault="00EC073A" w:rsidP="00EC073A">
            <w:ins w:id="136" w:author="Rateb Hassoneh" w:date="2023-10-12T14:43:00Z">
              <w:r>
                <w:t>29</w:t>
              </w:r>
            </w:ins>
          </w:p>
        </w:tc>
      </w:tr>
      <w:tr w:rsidR="00EC073A" w14:paraId="028A75F8" w14:textId="77777777" w:rsidTr="00F90BD0">
        <w:tc>
          <w:tcPr>
            <w:tcW w:w="2362" w:type="dxa"/>
          </w:tcPr>
          <w:p w14:paraId="0C9A1549" w14:textId="77777777" w:rsidR="00EC073A" w:rsidRPr="00BD1675" w:rsidRDefault="00EC073A" w:rsidP="00EC073A">
            <w:r w:rsidRPr="00BD1675">
              <w:t>3A</w:t>
            </w:r>
          </w:p>
        </w:tc>
        <w:tc>
          <w:tcPr>
            <w:tcW w:w="1980" w:type="dxa"/>
          </w:tcPr>
          <w:p w14:paraId="0E2F5A34" w14:textId="77777777" w:rsidR="00EC073A" w:rsidRPr="00BF66D4" w:rsidRDefault="00EC073A" w:rsidP="00EC073A">
            <w:ins w:id="137" w:author="Rateb Hassoneh" w:date="2023-10-09T14:28:00Z">
              <w:r>
                <w:t>October 2022</w:t>
              </w:r>
            </w:ins>
          </w:p>
        </w:tc>
        <w:tc>
          <w:tcPr>
            <w:tcW w:w="2240" w:type="dxa"/>
          </w:tcPr>
          <w:p w14:paraId="49A437B6" w14:textId="77777777" w:rsidR="00EC073A" w:rsidRPr="00BF66D4" w:rsidRDefault="00EC073A" w:rsidP="00EC073A">
            <w:ins w:id="138" w:author="Rateb Hassoneh" w:date="2023-10-09T14:10:00Z">
              <w:r>
                <w:t>17</w:t>
              </w:r>
            </w:ins>
          </w:p>
        </w:tc>
        <w:tc>
          <w:tcPr>
            <w:tcW w:w="2048" w:type="dxa"/>
          </w:tcPr>
          <w:p w14:paraId="3BFA0B26" w14:textId="77777777" w:rsidR="00EC073A" w:rsidRPr="00BF66D4" w:rsidRDefault="00EC073A" w:rsidP="00EC073A">
            <w:ins w:id="139" w:author="Rateb Hassoneh" w:date="2023-10-12T14:43:00Z">
              <w:r>
                <w:t>49 for 3</w:t>
              </w:r>
            </w:ins>
            <w:ins w:id="140" w:author="Rateb Hassoneh" w:date="2023-10-12T14:44:00Z">
              <w:r>
                <w:t>A &amp; 3B</w:t>
              </w:r>
            </w:ins>
          </w:p>
        </w:tc>
      </w:tr>
      <w:tr w:rsidR="00EC073A" w14:paraId="46C65604" w14:textId="77777777" w:rsidTr="00F90BD0">
        <w:tc>
          <w:tcPr>
            <w:tcW w:w="2362" w:type="dxa"/>
          </w:tcPr>
          <w:p w14:paraId="14DC514F" w14:textId="77777777" w:rsidR="00EC073A" w:rsidRPr="00BD1675" w:rsidRDefault="00EC073A" w:rsidP="00EC073A">
            <w:r w:rsidRPr="00BD1675">
              <w:t>3B</w:t>
            </w:r>
          </w:p>
        </w:tc>
        <w:tc>
          <w:tcPr>
            <w:tcW w:w="1980" w:type="dxa"/>
          </w:tcPr>
          <w:p w14:paraId="63280F9A" w14:textId="77777777" w:rsidR="00EC073A" w:rsidRPr="00BF66D4" w:rsidRDefault="00EC073A" w:rsidP="00EC073A">
            <w:ins w:id="141" w:author="Rateb Hassoneh" w:date="2023-10-09T14:28:00Z">
              <w:r>
                <w:t>October 2022</w:t>
              </w:r>
            </w:ins>
          </w:p>
        </w:tc>
        <w:tc>
          <w:tcPr>
            <w:tcW w:w="2240" w:type="dxa"/>
          </w:tcPr>
          <w:p w14:paraId="12EB77DE" w14:textId="77777777" w:rsidR="00EC073A" w:rsidRPr="00BF66D4" w:rsidRDefault="00EC073A" w:rsidP="00EC073A">
            <w:ins w:id="142" w:author="Rateb Hassoneh" w:date="2023-10-09T14:10:00Z">
              <w:r>
                <w:t>19</w:t>
              </w:r>
            </w:ins>
          </w:p>
        </w:tc>
        <w:tc>
          <w:tcPr>
            <w:tcW w:w="2048" w:type="dxa"/>
          </w:tcPr>
          <w:p w14:paraId="6E6228DB" w14:textId="77777777" w:rsidR="00EC073A" w:rsidRPr="00BF66D4" w:rsidRDefault="00EC073A" w:rsidP="00EC073A">
            <w:ins w:id="143" w:author="Rateb Hassoneh" w:date="2023-10-12T14:44:00Z">
              <w:r>
                <w:t>49 for 3A &amp; 3B</w:t>
              </w:r>
            </w:ins>
          </w:p>
        </w:tc>
      </w:tr>
      <w:tr w:rsidR="00EC073A" w14:paraId="751A0893" w14:textId="77777777" w:rsidTr="00F90BD0">
        <w:tc>
          <w:tcPr>
            <w:tcW w:w="2362" w:type="dxa"/>
          </w:tcPr>
          <w:p w14:paraId="41DEA60E" w14:textId="77777777" w:rsidR="00EC073A" w:rsidRPr="00BD1675" w:rsidRDefault="00EC073A" w:rsidP="00EC073A">
            <w:r w:rsidRPr="00BD1675">
              <w:t xml:space="preserve">7H BMT </w:t>
            </w:r>
          </w:p>
        </w:tc>
        <w:tc>
          <w:tcPr>
            <w:tcW w:w="1980" w:type="dxa"/>
          </w:tcPr>
          <w:p w14:paraId="15952F52" w14:textId="77777777" w:rsidR="00EC073A" w:rsidRPr="00BF66D4" w:rsidRDefault="00EC073A" w:rsidP="00EC073A">
            <w:ins w:id="144" w:author="Rateb Hassoneh" w:date="2023-10-09T14:26:00Z">
              <w:r>
                <w:t>October 2022</w:t>
              </w:r>
            </w:ins>
          </w:p>
        </w:tc>
        <w:tc>
          <w:tcPr>
            <w:tcW w:w="2240" w:type="dxa"/>
          </w:tcPr>
          <w:p w14:paraId="1745142A" w14:textId="77777777" w:rsidR="00EC073A" w:rsidRPr="00BF66D4" w:rsidRDefault="00EC073A" w:rsidP="00EC073A">
            <w:ins w:id="145" w:author="Rateb Hassoneh" w:date="2023-10-09T14:10:00Z">
              <w:r>
                <w:t>24</w:t>
              </w:r>
            </w:ins>
          </w:p>
        </w:tc>
        <w:tc>
          <w:tcPr>
            <w:tcW w:w="2048" w:type="dxa"/>
          </w:tcPr>
          <w:p w14:paraId="50234BA6" w14:textId="77777777" w:rsidR="00EC073A" w:rsidRPr="00BF66D4" w:rsidRDefault="00EC073A" w:rsidP="00EC073A">
            <w:ins w:id="146" w:author="Rateb Hassoneh" w:date="2023-10-12T14:44:00Z">
              <w:r>
                <w:t>42</w:t>
              </w:r>
            </w:ins>
          </w:p>
        </w:tc>
      </w:tr>
      <w:tr w:rsidR="00EC073A" w14:paraId="5B411748" w14:textId="77777777" w:rsidTr="00F90BD0">
        <w:tc>
          <w:tcPr>
            <w:tcW w:w="2362" w:type="dxa"/>
          </w:tcPr>
          <w:p w14:paraId="02C7F77A" w14:textId="77777777" w:rsidR="00EC073A" w:rsidRPr="00BD1675" w:rsidRDefault="00EC073A" w:rsidP="00EC073A">
            <w:r w:rsidRPr="00BD1675">
              <w:t>ICU</w:t>
            </w:r>
            <w:ins w:id="147" w:author="Rateb Hassoneh" w:date="2023-10-09T14:11:00Z">
              <w:r>
                <w:t xml:space="preserve"> Salman</w:t>
              </w:r>
            </w:ins>
            <w:del w:id="148" w:author="Rateb Hassoneh" w:date="2023-10-09T14:11:00Z">
              <w:r w:rsidRPr="00BD1675" w:rsidDel="000B499B">
                <w:delText>s</w:delText>
              </w:r>
            </w:del>
          </w:p>
        </w:tc>
        <w:tc>
          <w:tcPr>
            <w:tcW w:w="1980" w:type="dxa"/>
          </w:tcPr>
          <w:p w14:paraId="4C6DB167" w14:textId="77777777" w:rsidR="00EC073A" w:rsidRPr="00BF66D4" w:rsidRDefault="00EC073A" w:rsidP="00EC073A">
            <w:ins w:id="149" w:author="Rateb Hassoneh" w:date="2023-10-09T14:27:00Z">
              <w:r>
                <w:t>January 2023</w:t>
              </w:r>
            </w:ins>
          </w:p>
        </w:tc>
        <w:tc>
          <w:tcPr>
            <w:tcW w:w="2240" w:type="dxa"/>
          </w:tcPr>
          <w:p w14:paraId="273B8B19" w14:textId="77777777" w:rsidR="00EC073A" w:rsidRPr="00BF66D4" w:rsidRDefault="00EC073A" w:rsidP="00EC073A">
            <w:ins w:id="150" w:author="Rateb Hassoneh" w:date="2023-10-09T14:10:00Z">
              <w:r>
                <w:t>9</w:t>
              </w:r>
            </w:ins>
          </w:p>
        </w:tc>
        <w:tc>
          <w:tcPr>
            <w:tcW w:w="2048" w:type="dxa"/>
          </w:tcPr>
          <w:p w14:paraId="3253FDEC" w14:textId="77777777" w:rsidR="00EC073A" w:rsidRPr="00BF66D4" w:rsidRDefault="00EC073A" w:rsidP="00EC073A">
            <w:ins w:id="151" w:author="Rateb Hassoneh" w:date="2023-10-12T14:44:00Z">
              <w:r>
                <w:t>40</w:t>
              </w:r>
            </w:ins>
          </w:p>
        </w:tc>
      </w:tr>
      <w:tr w:rsidR="00EC073A" w14:paraId="003B1297" w14:textId="77777777" w:rsidTr="00F90BD0">
        <w:tc>
          <w:tcPr>
            <w:tcW w:w="2362" w:type="dxa"/>
          </w:tcPr>
          <w:p w14:paraId="6B27091C" w14:textId="77777777" w:rsidR="00EC073A" w:rsidRPr="00BD1675" w:rsidRDefault="00EC073A" w:rsidP="00EC073A">
            <w:ins w:id="152" w:author="Rateb Hassoneh" w:date="2023-10-09T14:11:00Z">
              <w:r>
                <w:t>PICU</w:t>
              </w:r>
            </w:ins>
          </w:p>
        </w:tc>
        <w:tc>
          <w:tcPr>
            <w:tcW w:w="1980" w:type="dxa"/>
          </w:tcPr>
          <w:p w14:paraId="53955CD9" w14:textId="77777777" w:rsidR="00EC073A" w:rsidRPr="00BF66D4" w:rsidRDefault="00EC073A" w:rsidP="00EC073A">
            <w:ins w:id="153" w:author="Rateb Hassoneh" w:date="2023-10-09T14:30:00Z">
              <w:r>
                <w:t>January 2023</w:t>
              </w:r>
            </w:ins>
          </w:p>
        </w:tc>
        <w:tc>
          <w:tcPr>
            <w:tcW w:w="2240" w:type="dxa"/>
          </w:tcPr>
          <w:p w14:paraId="2417DD68" w14:textId="77777777" w:rsidR="00EC073A" w:rsidRPr="00BF66D4" w:rsidRDefault="00EC073A" w:rsidP="00EC073A">
            <w:ins w:id="154" w:author="Rateb Hassoneh" w:date="2023-10-09T14:11:00Z">
              <w:r>
                <w:t>9</w:t>
              </w:r>
            </w:ins>
          </w:p>
        </w:tc>
        <w:tc>
          <w:tcPr>
            <w:tcW w:w="2048" w:type="dxa"/>
          </w:tcPr>
          <w:p w14:paraId="429599D3" w14:textId="77777777" w:rsidR="00EC073A" w:rsidRPr="00BF66D4" w:rsidRDefault="00EC073A" w:rsidP="00EC073A">
            <w:commentRangeStart w:id="155"/>
            <w:ins w:id="156" w:author="Rateb Hassoneh" w:date="2023-10-12T14:44:00Z">
              <w:r>
                <w:t>34</w:t>
              </w:r>
            </w:ins>
            <w:commentRangeEnd w:id="155"/>
            <w:r w:rsidR="001D6C67">
              <w:rPr>
                <w:rStyle w:val="CommentReference"/>
              </w:rPr>
              <w:commentReference w:id="155"/>
            </w:r>
          </w:p>
        </w:tc>
      </w:tr>
    </w:tbl>
    <w:p w14:paraId="7544E3A6" w14:textId="77777777" w:rsidR="00F90BD0" w:rsidRPr="001C7FD1" w:rsidRDefault="00F90BD0" w:rsidP="001C7FD1">
      <w:pPr>
        <w:rPr>
          <w:rFonts w:asciiTheme="majorBidi" w:hAnsiTheme="majorBidi" w:cstheme="majorBidi"/>
          <w:sz w:val="28"/>
          <w:szCs w:val="28"/>
        </w:rPr>
      </w:pPr>
    </w:p>
    <w:p w14:paraId="6EDE4B5E" w14:textId="77777777" w:rsidR="000A607C" w:rsidRDefault="000A607C" w:rsidP="001C7FD1">
      <w:pPr>
        <w:rPr>
          <w:rFonts w:asciiTheme="majorBidi" w:hAnsiTheme="majorBidi" w:cstheme="majorBidi"/>
          <w:sz w:val="28"/>
          <w:szCs w:val="28"/>
        </w:rPr>
      </w:pPr>
    </w:p>
    <w:p w14:paraId="60FE4B4F" w14:textId="77777777" w:rsidR="000A607C" w:rsidRDefault="000A607C" w:rsidP="001C7FD1">
      <w:pPr>
        <w:rPr>
          <w:rFonts w:asciiTheme="majorBidi" w:hAnsiTheme="majorBidi" w:cstheme="majorBidi"/>
          <w:sz w:val="28"/>
          <w:szCs w:val="28"/>
        </w:rPr>
      </w:pPr>
    </w:p>
    <w:p w14:paraId="169C00C6" w14:textId="77777777" w:rsidR="000A607C" w:rsidRDefault="000A607C" w:rsidP="001C7FD1">
      <w:pPr>
        <w:rPr>
          <w:rFonts w:asciiTheme="majorBidi" w:hAnsiTheme="majorBidi" w:cstheme="majorBidi"/>
          <w:sz w:val="28"/>
          <w:szCs w:val="28"/>
        </w:rPr>
      </w:pPr>
    </w:p>
    <w:p w14:paraId="79D6750E" w14:textId="77777777" w:rsidR="0082489C" w:rsidRDefault="0082489C" w:rsidP="001C7FD1">
      <w:pPr>
        <w:rPr>
          <w:rFonts w:asciiTheme="majorBidi" w:hAnsiTheme="majorBidi" w:cstheme="majorBidi"/>
          <w:sz w:val="28"/>
          <w:szCs w:val="28"/>
        </w:rPr>
      </w:pPr>
      <w:r>
        <w:rPr>
          <w:rFonts w:asciiTheme="majorBidi" w:hAnsiTheme="majorBidi" w:cstheme="majorBidi"/>
          <w:sz w:val="28"/>
          <w:szCs w:val="28"/>
        </w:rPr>
        <w:t>Highlighting the resources we considered the following:</w:t>
      </w:r>
    </w:p>
    <w:p w14:paraId="3355A514" w14:textId="77777777" w:rsidR="0082489C" w:rsidRPr="0082489C" w:rsidRDefault="0082489C" w:rsidP="0082489C">
      <w:pPr>
        <w:pStyle w:val="ListParagraph"/>
        <w:numPr>
          <w:ilvl w:val="0"/>
          <w:numId w:val="5"/>
        </w:numPr>
        <w:rPr>
          <w:rFonts w:asciiTheme="majorBidi" w:hAnsiTheme="majorBidi" w:cstheme="majorBidi"/>
          <w:sz w:val="28"/>
          <w:szCs w:val="28"/>
        </w:rPr>
      </w:pPr>
      <w:r w:rsidRPr="0082489C">
        <w:rPr>
          <w:rFonts w:asciiTheme="majorBidi" w:hAnsiTheme="majorBidi" w:cstheme="majorBidi"/>
          <w:sz w:val="28"/>
          <w:szCs w:val="28"/>
        </w:rPr>
        <w:t xml:space="preserve">A scanner in each patient room </w:t>
      </w:r>
    </w:p>
    <w:p w14:paraId="77AAC801" w14:textId="77777777" w:rsidR="0082489C" w:rsidRPr="0082489C" w:rsidRDefault="0082489C" w:rsidP="0082489C">
      <w:pPr>
        <w:pStyle w:val="ListParagraph"/>
        <w:numPr>
          <w:ilvl w:val="0"/>
          <w:numId w:val="5"/>
        </w:numPr>
        <w:rPr>
          <w:rFonts w:asciiTheme="majorBidi" w:hAnsiTheme="majorBidi" w:cstheme="majorBidi"/>
          <w:sz w:val="28"/>
          <w:szCs w:val="28"/>
        </w:rPr>
      </w:pPr>
      <w:r w:rsidRPr="0082489C">
        <w:rPr>
          <w:rFonts w:asciiTheme="majorBidi" w:hAnsiTheme="majorBidi" w:cstheme="majorBidi"/>
          <w:sz w:val="28"/>
          <w:szCs w:val="28"/>
        </w:rPr>
        <w:t xml:space="preserve">A computer and computer holder in each patient room </w:t>
      </w:r>
    </w:p>
    <w:p w14:paraId="6DC7C319" w14:textId="77777777" w:rsidR="0082489C" w:rsidRPr="0082489C" w:rsidRDefault="0082489C" w:rsidP="0082489C">
      <w:pPr>
        <w:pStyle w:val="ListParagraph"/>
        <w:numPr>
          <w:ilvl w:val="0"/>
          <w:numId w:val="5"/>
        </w:numPr>
        <w:rPr>
          <w:rFonts w:asciiTheme="majorBidi" w:hAnsiTheme="majorBidi" w:cstheme="majorBidi"/>
          <w:sz w:val="28"/>
          <w:szCs w:val="28"/>
        </w:rPr>
      </w:pPr>
      <w:r w:rsidRPr="0082489C">
        <w:rPr>
          <w:rFonts w:asciiTheme="majorBidi" w:hAnsiTheme="majorBidi" w:cstheme="majorBidi"/>
          <w:sz w:val="28"/>
          <w:szCs w:val="28"/>
        </w:rPr>
        <w:t>A computer inside each medication room for medication preparation</w:t>
      </w:r>
    </w:p>
    <w:p w14:paraId="23949649" w14:textId="77777777" w:rsidR="007A5E51" w:rsidRDefault="000A607C" w:rsidP="005B12EA">
      <w:pPr>
        <w:rPr>
          <w:rFonts w:asciiTheme="majorBidi" w:hAnsiTheme="majorBidi" w:cstheme="majorBidi"/>
          <w:sz w:val="28"/>
          <w:szCs w:val="28"/>
        </w:rPr>
      </w:pPr>
      <w:r>
        <w:rPr>
          <w:rFonts w:asciiTheme="majorBidi" w:hAnsiTheme="majorBidi" w:cstheme="majorBidi"/>
          <w:sz w:val="28"/>
          <w:szCs w:val="28"/>
        </w:rPr>
        <w:t>These items were added on the budget of hospital</w:t>
      </w:r>
      <w:r w:rsidR="005B12EA">
        <w:rPr>
          <w:rFonts w:asciiTheme="majorBidi" w:hAnsiTheme="majorBidi" w:cstheme="majorBidi"/>
          <w:sz w:val="28"/>
          <w:szCs w:val="28"/>
        </w:rPr>
        <w:t xml:space="preserve"> as prerequisites resources.  </w:t>
      </w:r>
      <w:r>
        <w:rPr>
          <w:rFonts w:asciiTheme="majorBidi" w:hAnsiTheme="majorBidi" w:cstheme="majorBidi"/>
          <w:sz w:val="28"/>
          <w:szCs w:val="28"/>
        </w:rPr>
        <w:t xml:space="preserve"> </w:t>
      </w:r>
    </w:p>
    <w:p w14:paraId="16564045" w14:textId="77777777" w:rsidR="005B12EA" w:rsidRDefault="005B12EA" w:rsidP="005B12EA">
      <w:pPr>
        <w:rPr>
          <w:rFonts w:asciiTheme="majorBidi" w:hAnsiTheme="majorBidi" w:cstheme="majorBidi"/>
          <w:sz w:val="28"/>
          <w:szCs w:val="28"/>
        </w:rPr>
      </w:pPr>
    </w:p>
    <w:p w14:paraId="05EC5111" w14:textId="77777777" w:rsidR="007A5E51" w:rsidRDefault="007A5E51" w:rsidP="002D7A4A">
      <w:pPr>
        <w:rPr>
          <w:rFonts w:asciiTheme="majorBidi" w:hAnsiTheme="majorBidi" w:cstheme="majorBidi"/>
          <w:sz w:val="28"/>
          <w:szCs w:val="28"/>
        </w:rPr>
      </w:pPr>
      <w:r>
        <w:rPr>
          <w:rFonts w:asciiTheme="majorBidi" w:hAnsiTheme="majorBidi" w:cstheme="majorBidi"/>
          <w:sz w:val="28"/>
          <w:szCs w:val="28"/>
        </w:rPr>
        <w:t xml:space="preserve">Training </w:t>
      </w:r>
    </w:p>
    <w:p w14:paraId="55EE9CEA" w14:textId="77777777" w:rsidR="006652CF" w:rsidRPr="006652CF" w:rsidRDefault="006652CF" w:rsidP="006652CF">
      <w:pPr>
        <w:rPr>
          <w:rFonts w:asciiTheme="majorBidi" w:hAnsiTheme="majorBidi" w:cstheme="majorBidi"/>
          <w:sz w:val="28"/>
          <w:szCs w:val="28"/>
          <w:rtl/>
          <w:lang w:bidi="ar-JO"/>
        </w:rPr>
      </w:pPr>
      <w:r w:rsidRPr="006652CF">
        <w:rPr>
          <w:rFonts w:asciiTheme="majorBidi" w:hAnsiTheme="majorBidi" w:cstheme="majorBidi"/>
          <w:sz w:val="28"/>
          <w:szCs w:val="28"/>
        </w:rPr>
        <w:t>In 2013, a core team of key personnel, comprising an inpatient pharmacist, a supervisory nurse, and a nursing instructor, underwent dedicated BCMA training. Following their successful completion of the program, these individuals were designated as BCMA "Super Users," subsequently available round-the-clock across shifts to provide support and training to staff members. The BCMA orientation training was meticulously rolled out floor by floor within the nursing ward, adhering to the timeline table stipulated.</w:t>
      </w:r>
    </w:p>
    <w:p w14:paraId="3E06AF80" w14:textId="77777777" w:rsidR="006652CF" w:rsidRPr="006652CF" w:rsidRDefault="006652CF" w:rsidP="006652CF">
      <w:pPr>
        <w:rPr>
          <w:rFonts w:asciiTheme="majorBidi" w:hAnsiTheme="majorBidi" w:cstheme="majorBidi"/>
          <w:sz w:val="28"/>
          <w:szCs w:val="28"/>
        </w:rPr>
      </w:pPr>
    </w:p>
    <w:p w14:paraId="218789F5" w14:textId="77777777" w:rsidR="006652CF" w:rsidRPr="006652CF" w:rsidRDefault="006652CF" w:rsidP="006652CF">
      <w:pPr>
        <w:rPr>
          <w:rFonts w:asciiTheme="majorBidi" w:hAnsiTheme="majorBidi" w:cstheme="majorBidi"/>
          <w:sz w:val="28"/>
          <w:szCs w:val="28"/>
        </w:rPr>
      </w:pPr>
      <w:r w:rsidRPr="006652CF">
        <w:rPr>
          <w:rFonts w:asciiTheme="majorBidi" w:hAnsiTheme="majorBidi" w:cstheme="majorBidi"/>
          <w:sz w:val="28"/>
          <w:szCs w:val="28"/>
        </w:rPr>
        <w:t xml:space="preserve">Upon successful competency evaluations conducted by the Super Users, the newly trained nurses and pharmacists seamlessly transitioned to on-the-job training. Ongoing refresher training was consistently provided to nursing and pharmacy personnel, ensuring their alignment with program updates and emerging technologies. Leveraging multidisciplinary cross-training </w:t>
      </w:r>
      <w:r w:rsidRPr="006652CF">
        <w:rPr>
          <w:rFonts w:asciiTheme="majorBidi" w:hAnsiTheme="majorBidi" w:cstheme="majorBidi"/>
          <w:sz w:val="28"/>
          <w:szCs w:val="28"/>
        </w:rPr>
        <w:lastRenderedPageBreak/>
        <w:t>approaches further enriched the staff's understanding and proficiency in BCMA protocols. In preparation for BCMA implementation, the imperative of staff attendance in live training sessions was rigorously observed.</w:t>
      </w:r>
    </w:p>
    <w:p w14:paraId="67C44847" w14:textId="77777777" w:rsidR="006652CF" w:rsidRPr="006652CF" w:rsidRDefault="006652CF" w:rsidP="006652CF">
      <w:pPr>
        <w:rPr>
          <w:rFonts w:asciiTheme="majorBidi" w:hAnsiTheme="majorBidi" w:cstheme="majorBidi"/>
          <w:sz w:val="28"/>
          <w:szCs w:val="28"/>
        </w:rPr>
      </w:pPr>
    </w:p>
    <w:p w14:paraId="7015C88C" w14:textId="77777777" w:rsidR="001C7FD1" w:rsidRPr="0043670E" w:rsidRDefault="00573634" w:rsidP="00573634">
      <w:pPr>
        <w:rPr>
          <w:rFonts w:asciiTheme="majorBidi" w:hAnsiTheme="majorBidi" w:cstheme="majorBidi"/>
          <w:sz w:val="28"/>
          <w:szCs w:val="28"/>
        </w:rPr>
      </w:pPr>
      <w:r>
        <w:rPr>
          <w:rFonts w:asciiTheme="majorBidi" w:hAnsiTheme="majorBidi" w:cstheme="majorBidi"/>
          <w:sz w:val="28"/>
          <w:szCs w:val="28"/>
        </w:rPr>
        <w:t xml:space="preserve"> From ordering part a</w:t>
      </w:r>
      <w:r w:rsidR="006652CF" w:rsidRPr="006652CF">
        <w:rPr>
          <w:rFonts w:asciiTheme="majorBidi" w:hAnsiTheme="majorBidi" w:cstheme="majorBidi"/>
          <w:sz w:val="28"/>
          <w:szCs w:val="28"/>
        </w:rPr>
        <w:t xml:space="preserve">n innovative approach entailed pharmacists gaining insight into nursing facets of BCMA, while </w:t>
      </w:r>
      <w:r>
        <w:rPr>
          <w:rFonts w:asciiTheme="majorBidi" w:hAnsiTheme="majorBidi" w:cstheme="majorBidi"/>
          <w:sz w:val="28"/>
          <w:szCs w:val="28"/>
        </w:rPr>
        <w:t>physician</w:t>
      </w:r>
      <w:r w:rsidR="006652CF" w:rsidRPr="006652CF">
        <w:rPr>
          <w:rFonts w:asciiTheme="majorBidi" w:hAnsiTheme="majorBidi" w:cstheme="majorBidi"/>
          <w:sz w:val="28"/>
          <w:szCs w:val="28"/>
        </w:rPr>
        <w:t xml:space="preserve"> delved into pharmacy-specific functionalities through cross-training initiatives. This synergistic approach has garnered exceedingly positive feedback from staff members since its inception.</w:t>
      </w:r>
    </w:p>
    <w:p w14:paraId="0EBB8D43" w14:textId="77777777" w:rsidR="0043670E" w:rsidRDefault="005B12EA" w:rsidP="0043670E">
      <w:pPr>
        <w:rPr>
          <w:ins w:id="157" w:author="Rateb Hassoneh" w:date="2023-09-21T15:10:00Z"/>
          <w:rFonts w:asciiTheme="majorBidi" w:hAnsiTheme="majorBidi" w:cstheme="majorBidi"/>
          <w:color w:val="FF0000"/>
          <w:sz w:val="28"/>
          <w:szCs w:val="28"/>
          <w:rtl/>
        </w:rPr>
      </w:pPr>
      <w:r w:rsidRPr="00573634">
        <w:rPr>
          <w:rFonts w:asciiTheme="majorBidi" w:hAnsiTheme="majorBidi" w:cstheme="majorBidi"/>
          <w:color w:val="FF0000"/>
          <w:sz w:val="28"/>
          <w:szCs w:val="28"/>
        </w:rPr>
        <w:t xml:space="preserve">(Nursing part) </w:t>
      </w:r>
    </w:p>
    <w:p w14:paraId="4C26F41E" w14:textId="77777777" w:rsidR="00CA4EBD" w:rsidRDefault="00CA4EBD" w:rsidP="001D6C67">
      <w:pPr>
        <w:rPr>
          <w:ins w:id="158" w:author="Rateb Hassoneh" w:date="2023-10-14T15:07:00Z"/>
          <w:rFonts w:asciiTheme="majorBidi" w:hAnsiTheme="majorBidi" w:cstheme="majorBidi"/>
          <w:color w:val="FF0000"/>
          <w:sz w:val="28"/>
          <w:szCs w:val="28"/>
          <w:lang w:bidi="ar-JO"/>
        </w:rPr>
      </w:pPr>
      <w:ins w:id="159" w:author="Rateb Hassoneh" w:date="2023-10-14T15:07:00Z">
        <w:r>
          <w:rPr>
            <w:rFonts w:asciiTheme="majorBidi" w:hAnsiTheme="majorBidi" w:cstheme="majorBidi"/>
            <w:color w:val="FF0000"/>
            <w:sz w:val="28"/>
            <w:szCs w:val="28"/>
            <w:lang w:bidi="ar-JO"/>
          </w:rPr>
          <w:t>Nursing play</w:t>
        </w:r>
        <w:del w:id="160" w:author="Rula Najjar" w:date="2024-01-07T16:16:00Z">
          <w:r w:rsidDel="001D6C67">
            <w:rPr>
              <w:rFonts w:asciiTheme="majorBidi" w:hAnsiTheme="majorBidi" w:cstheme="majorBidi"/>
              <w:color w:val="FF0000"/>
              <w:sz w:val="28"/>
              <w:szCs w:val="28"/>
              <w:lang w:bidi="ar-JO"/>
            </w:rPr>
            <w:delText>s</w:delText>
          </w:r>
        </w:del>
        <w:r>
          <w:rPr>
            <w:rFonts w:asciiTheme="majorBidi" w:hAnsiTheme="majorBidi" w:cstheme="majorBidi"/>
            <w:color w:val="FF0000"/>
            <w:sz w:val="28"/>
            <w:szCs w:val="28"/>
            <w:lang w:bidi="ar-JO"/>
          </w:rPr>
          <w:t xml:space="preserve"> an important role</w:t>
        </w:r>
      </w:ins>
      <w:ins w:id="161" w:author="Rateb Hassoneh" w:date="2023-10-14T15:09:00Z">
        <w:r>
          <w:rPr>
            <w:rFonts w:asciiTheme="majorBidi" w:hAnsiTheme="majorBidi" w:cstheme="majorBidi"/>
            <w:color w:val="FF0000"/>
            <w:sz w:val="28"/>
            <w:szCs w:val="28"/>
            <w:lang w:bidi="ar-JO"/>
          </w:rPr>
          <w:t xml:space="preserve"> to make sure that the medication given to the patient within</w:t>
        </w:r>
      </w:ins>
      <w:ins w:id="162" w:author="Rateb Hassoneh" w:date="2023-10-14T19:07:00Z">
        <w:r w:rsidR="00DE1459">
          <w:rPr>
            <w:rFonts w:asciiTheme="majorBidi" w:hAnsiTheme="majorBidi" w:cstheme="majorBidi"/>
            <w:color w:val="FF0000"/>
            <w:sz w:val="28"/>
            <w:szCs w:val="28"/>
            <w:lang w:bidi="ar-JO"/>
          </w:rPr>
          <w:t xml:space="preserve"> proper way</w:t>
        </w:r>
      </w:ins>
      <w:ins w:id="163" w:author="Rateb Hassoneh" w:date="2023-10-14T19:04:00Z">
        <w:r w:rsidR="00DE1459">
          <w:rPr>
            <w:rFonts w:asciiTheme="majorBidi" w:hAnsiTheme="majorBidi" w:cstheme="majorBidi"/>
            <w:color w:val="FF0000"/>
            <w:sz w:val="28"/>
            <w:szCs w:val="28"/>
            <w:lang w:bidi="ar-JO"/>
          </w:rPr>
          <w:t>;</w:t>
        </w:r>
      </w:ins>
      <w:ins w:id="164" w:author="Rateb Hassoneh" w:date="2023-10-14T15:09:00Z">
        <w:r>
          <w:rPr>
            <w:rFonts w:asciiTheme="majorBidi" w:hAnsiTheme="majorBidi" w:cstheme="majorBidi"/>
            <w:color w:val="FF0000"/>
            <w:sz w:val="28"/>
            <w:szCs w:val="28"/>
            <w:lang w:bidi="ar-JO"/>
          </w:rPr>
          <w:t xml:space="preserve"> </w:t>
        </w:r>
      </w:ins>
      <w:ins w:id="165" w:author="Rula Najjar" w:date="2024-01-07T16:18:00Z">
        <w:r w:rsidR="001D6C67">
          <w:rPr>
            <w:rFonts w:asciiTheme="majorBidi" w:hAnsiTheme="majorBidi" w:cstheme="majorBidi"/>
            <w:color w:val="FF0000"/>
            <w:sz w:val="28"/>
            <w:szCs w:val="28"/>
            <w:lang w:bidi="ar-JO"/>
          </w:rPr>
          <w:t xml:space="preserve">through </w:t>
        </w:r>
      </w:ins>
      <w:ins w:id="166" w:author="Rateb Hassoneh" w:date="2023-10-14T19:03:00Z">
        <w:del w:id="167" w:author="Rula Najjar" w:date="2024-01-07T16:18:00Z">
          <w:r w:rsidR="00DE1459" w:rsidDel="001D6C67">
            <w:rPr>
              <w:rFonts w:asciiTheme="majorBidi" w:hAnsiTheme="majorBidi" w:cstheme="majorBidi"/>
              <w:color w:val="FF0000"/>
              <w:sz w:val="28"/>
              <w:szCs w:val="28"/>
              <w:lang w:bidi="ar-JO"/>
            </w:rPr>
            <w:delText>we</w:delText>
          </w:r>
        </w:del>
      </w:ins>
      <w:ins w:id="168" w:author="Rateb Hassoneh" w:date="2023-10-14T15:09:00Z">
        <w:del w:id="169" w:author="Rula Najjar" w:date="2024-01-07T16:18:00Z">
          <w:r w:rsidDel="001D6C67">
            <w:rPr>
              <w:rFonts w:asciiTheme="majorBidi" w:hAnsiTheme="majorBidi" w:cstheme="majorBidi"/>
              <w:color w:val="FF0000"/>
              <w:sz w:val="28"/>
              <w:szCs w:val="28"/>
              <w:lang w:bidi="ar-JO"/>
            </w:rPr>
            <w:delText xml:space="preserve"> </w:delText>
          </w:r>
        </w:del>
        <w:r>
          <w:rPr>
            <w:rFonts w:asciiTheme="majorBidi" w:hAnsiTheme="majorBidi" w:cstheme="majorBidi"/>
            <w:color w:val="FF0000"/>
            <w:sz w:val="28"/>
            <w:szCs w:val="28"/>
            <w:lang w:bidi="ar-JO"/>
          </w:rPr>
          <w:t>put</w:t>
        </w:r>
      </w:ins>
      <w:ins w:id="170" w:author="Rula Najjar" w:date="2024-01-07T16:18:00Z">
        <w:r w:rsidR="001D6C67">
          <w:rPr>
            <w:rFonts w:asciiTheme="majorBidi" w:hAnsiTheme="majorBidi" w:cstheme="majorBidi"/>
            <w:color w:val="FF0000"/>
            <w:sz w:val="28"/>
            <w:szCs w:val="28"/>
            <w:lang w:bidi="ar-JO"/>
          </w:rPr>
          <w:t>ting</w:t>
        </w:r>
      </w:ins>
      <w:ins w:id="171" w:author="Rateb Hassoneh" w:date="2023-10-14T15:09:00Z">
        <w:r>
          <w:rPr>
            <w:rFonts w:asciiTheme="majorBidi" w:hAnsiTheme="majorBidi" w:cstheme="majorBidi"/>
            <w:color w:val="FF0000"/>
            <w:sz w:val="28"/>
            <w:szCs w:val="28"/>
            <w:lang w:bidi="ar-JO"/>
          </w:rPr>
          <w:t xml:space="preserve"> the </w:t>
        </w:r>
      </w:ins>
      <w:ins w:id="172" w:author="Rateb Hassoneh" w:date="2023-10-14T15:11:00Z">
        <w:r>
          <w:rPr>
            <w:rFonts w:asciiTheme="majorBidi" w:hAnsiTheme="majorBidi" w:cstheme="majorBidi"/>
            <w:color w:val="FF0000"/>
            <w:sz w:val="28"/>
            <w:szCs w:val="28"/>
            <w:lang w:bidi="ar-JO"/>
          </w:rPr>
          <w:t>required</w:t>
        </w:r>
      </w:ins>
      <w:ins w:id="173" w:author="Rateb Hassoneh" w:date="2023-10-14T15:09:00Z">
        <w:r>
          <w:rPr>
            <w:rFonts w:asciiTheme="majorBidi" w:hAnsiTheme="majorBidi" w:cstheme="majorBidi"/>
            <w:color w:val="FF0000"/>
            <w:sz w:val="28"/>
            <w:szCs w:val="28"/>
            <w:lang w:bidi="ar-JO"/>
          </w:rPr>
          <w:t xml:space="preserve"> </w:t>
        </w:r>
      </w:ins>
      <w:ins w:id="174" w:author="Rateb Hassoneh" w:date="2023-10-14T19:07:00Z">
        <w:r w:rsidR="00DE1459">
          <w:rPr>
            <w:rFonts w:asciiTheme="majorBidi" w:hAnsiTheme="majorBidi" w:cstheme="majorBidi"/>
            <w:color w:val="FF0000"/>
            <w:sz w:val="28"/>
            <w:szCs w:val="28"/>
            <w:lang w:bidi="ar-JO"/>
          </w:rPr>
          <w:t>safety</w:t>
        </w:r>
      </w:ins>
      <w:ins w:id="175" w:author="Rateb Hassoneh" w:date="2023-10-14T19:10:00Z">
        <w:r w:rsidR="0097493F">
          <w:rPr>
            <w:rFonts w:asciiTheme="majorBidi" w:hAnsiTheme="majorBidi" w:cstheme="majorBidi"/>
            <w:color w:val="FF0000"/>
            <w:sz w:val="28"/>
            <w:szCs w:val="28"/>
            <w:lang w:bidi="ar-JO"/>
          </w:rPr>
          <w:t xml:space="preserve"> protocol</w:t>
        </w:r>
      </w:ins>
      <w:ins w:id="176" w:author="Rateb Hassoneh" w:date="2023-10-14T15:11:00Z">
        <w:r>
          <w:rPr>
            <w:rFonts w:asciiTheme="majorBidi" w:hAnsiTheme="majorBidi" w:cstheme="majorBidi"/>
            <w:color w:val="FF0000"/>
            <w:sz w:val="28"/>
            <w:szCs w:val="28"/>
            <w:lang w:bidi="ar-JO"/>
          </w:rPr>
          <w:t xml:space="preserve"> to </w:t>
        </w:r>
      </w:ins>
      <w:ins w:id="177" w:author="Rateb Hassoneh" w:date="2023-10-14T15:39:00Z">
        <w:r w:rsidR="00527931">
          <w:rPr>
            <w:rFonts w:asciiTheme="majorBidi" w:hAnsiTheme="majorBidi" w:cstheme="majorBidi"/>
            <w:color w:val="FF0000"/>
            <w:sz w:val="28"/>
            <w:szCs w:val="28"/>
            <w:lang w:bidi="ar-JO"/>
          </w:rPr>
          <w:t>minimize any</w:t>
        </w:r>
      </w:ins>
      <w:ins w:id="178" w:author="Rateb Hassoneh" w:date="2023-10-14T15:11:00Z">
        <w:r>
          <w:rPr>
            <w:rFonts w:asciiTheme="majorBidi" w:hAnsiTheme="majorBidi" w:cstheme="majorBidi"/>
            <w:color w:val="FF0000"/>
            <w:sz w:val="28"/>
            <w:szCs w:val="28"/>
            <w:lang w:bidi="ar-JO"/>
          </w:rPr>
          <w:t xml:space="preserve"> medication </w:t>
        </w:r>
      </w:ins>
      <w:ins w:id="179" w:author="Rateb Hassoneh" w:date="2023-10-14T15:12:00Z">
        <w:r>
          <w:rPr>
            <w:rFonts w:asciiTheme="majorBidi" w:hAnsiTheme="majorBidi" w:cstheme="majorBidi"/>
            <w:color w:val="FF0000"/>
            <w:sz w:val="28"/>
            <w:szCs w:val="28"/>
            <w:lang w:bidi="ar-JO"/>
          </w:rPr>
          <w:t>administration</w:t>
        </w:r>
      </w:ins>
      <w:ins w:id="180" w:author="Rateb Hassoneh" w:date="2023-10-14T15:11:00Z">
        <w:r>
          <w:rPr>
            <w:rFonts w:asciiTheme="majorBidi" w:hAnsiTheme="majorBidi" w:cstheme="majorBidi"/>
            <w:color w:val="FF0000"/>
            <w:sz w:val="28"/>
            <w:szCs w:val="28"/>
            <w:lang w:bidi="ar-JO"/>
          </w:rPr>
          <w:t xml:space="preserve"> </w:t>
        </w:r>
      </w:ins>
      <w:ins w:id="181" w:author="Rateb Hassoneh" w:date="2023-10-14T15:12:00Z">
        <w:r>
          <w:rPr>
            <w:rFonts w:asciiTheme="majorBidi" w:hAnsiTheme="majorBidi" w:cstheme="majorBidi"/>
            <w:color w:val="FF0000"/>
            <w:sz w:val="28"/>
            <w:szCs w:val="28"/>
            <w:lang w:bidi="ar-JO"/>
          </w:rPr>
          <w:t>errors</w:t>
        </w:r>
      </w:ins>
      <w:ins w:id="182" w:author="Rateb Hassoneh" w:date="2023-10-14T15:39:00Z">
        <w:r w:rsidR="00527931">
          <w:rPr>
            <w:rFonts w:asciiTheme="majorBidi" w:hAnsiTheme="majorBidi" w:cstheme="majorBidi"/>
            <w:color w:val="FF0000"/>
            <w:sz w:val="28"/>
            <w:szCs w:val="28"/>
            <w:lang w:bidi="ar-JO"/>
          </w:rPr>
          <w:t xml:space="preserve"> may occur</w:t>
        </w:r>
      </w:ins>
      <w:ins w:id="183" w:author="Rateb Hassoneh" w:date="2023-10-14T15:34:00Z">
        <w:r w:rsidR="00527931">
          <w:rPr>
            <w:rFonts w:asciiTheme="majorBidi" w:hAnsiTheme="majorBidi" w:cstheme="majorBidi"/>
            <w:color w:val="FF0000"/>
            <w:sz w:val="28"/>
            <w:szCs w:val="28"/>
            <w:lang w:bidi="ar-JO"/>
          </w:rPr>
          <w:t>.</w:t>
        </w:r>
      </w:ins>
    </w:p>
    <w:p w14:paraId="0D700642" w14:textId="77777777" w:rsidR="004311CF" w:rsidRDefault="004311CF" w:rsidP="004376D3">
      <w:pPr>
        <w:rPr>
          <w:ins w:id="184" w:author="Rateb Hassoneh" w:date="2023-09-21T15:52:00Z"/>
          <w:rFonts w:asciiTheme="majorBidi" w:hAnsiTheme="majorBidi" w:cstheme="majorBidi"/>
          <w:color w:val="FF0000"/>
          <w:sz w:val="28"/>
          <w:szCs w:val="28"/>
          <w:lang w:bidi="ar-JO"/>
        </w:rPr>
      </w:pPr>
      <w:ins w:id="185" w:author="Rateb Hassoneh" w:date="2023-09-21T15:21:00Z">
        <w:r w:rsidRPr="004311CF">
          <w:rPr>
            <w:rFonts w:asciiTheme="majorBidi" w:hAnsiTheme="majorBidi" w:cstheme="majorBidi"/>
            <w:color w:val="FF0000"/>
            <w:sz w:val="28"/>
            <w:szCs w:val="28"/>
            <w:lang w:bidi="ar-JO"/>
          </w:rPr>
          <w:t xml:space="preserve">The successful </w:t>
        </w:r>
      </w:ins>
      <w:ins w:id="186" w:author="Rateb Hassoneh" w:date="2023-10-12T15:01:00Z">
        <w:r w:rsidR="00D746D6">
          <w:rPr>
            <w:rFonts w:asciiTheme="majorBidi" w:hAnsiTheme="majorBidi" w:cstheme="majorBidi"/>
            <w:color w:val="FF0000"/>
            <w:sz w:val="28"/>
            <w:szCs w:val="28"/>
            <w:lang w:bidi="ar-JO"/>
          </w:rPr>
          <w:t>training</w:t>
        </w:r>
      </w:ins>
      <w:ins w:id="187" w:author="Rateb Hassoneh" w:date="2023-09-21T15:21:00Z">
        <w:r w:rsidRPr="004311CF">
          <w:rPr>
            <w:rFonts w:asciiTheme="majorBidi" w:hAnsiTheme="majorBidi" w:cstheme="majorBidi"/>
            <w:color w:val="FF0000"/>
            <w:sz w:val="28"/>
            <w:szCs w:val="28"/>
            <w:lang w:bidi="ar-JO"/>
          </w:rPr>
          <w:t xml:space="preserve"> </w:t>
        </w:r>
      </w:ins>
      <w:ins w:id="188" w:author="Rateb Hassoneh" w:date="2023-10-12T15:01:00Z">
        <w:r w:rsidR="00D746D6">
          <w:rPr>
            <w:rFonts w:asciiTheme="majorBidi" w:hAnsiTheme="majorBidi" w:cstheme="majorBidi"/>
            <w:color w:val="FF0000"/>
            <w:sz w:val="28"/>
            <w:szCs w:val="28"/>
            <w:lang w:bidi="ar-JO"/>
          </w:rPr>
          <w:t xml:space="preserve">on </w:t>
        </w:r>
      </w:ins>
      <w:ins w:id="189" w:author="Rateb Hassoneh" w:date="2023-09-21T15:21:00Z">
        <w:r w:rsidRPr="004311CF">
          <w:rPr>
            <w:rFonts w:asciiTheme="majorBidi" w:hAnsiTheme="majorBidi" w:cstheme="majorBidi"/>
            <w:color w:val="FF0000"/>
            <w:sz w:val="28"/>
            <w:szCs w:val="28"/>
            <w:lang w:bidi="ar-JO"/>
          </w:rPr>
          <w:t xml:space="preserve">BCMA </w:t>
        </w:r>
      </w:ins>
      <w:ins w:id="190" w:author="Rateb Hassoneh" w:date="2023-10-12T15:01:00Z">
        <w:r w:rsidR="00D746D6">
          <w:rPr>
            <w:rFonts w:asciiTheme="majorBidi" w:hAnsiTheme="majorBidi" w:cstheme="majorBidi"/>
            <w:color w:val="FF0000"/>
            <w:sz w:val="28"/>
            <w:szCs w:val="28"/>
            <w:lang w:bidi="ar-JO"/>
          </w:rPr>
          <w:t xml:space="preserve">done </w:t>
        </w:r>
      </w:ins>
      <w:ins w:id="191" w:author="Rateb Hassoneh" w:date="2023-09-21T15:21:00Z">
        <w:r w:rsidRPr="004311CF">
          <w:rPr>
            <w:rFonts w:asciiTheme="majorBidi" w:hAnsiTheme="majorBidi" w:cstheme="majorBidi"/>
            <w:color w:val="FF0000"/>
            <w:sz w:val="28"/>
            <w:szCs w:val="28"/>
            <w:lang w:bidi="ar-JO"/>
          </w:rPr>
          <w:t xml:space="preserve">through a </w:t>
        </w:r>
      </w:ins>
      <w:ins w:id="192" w:author="Rateb Hassoneh" w:date="2023-10-12T15:02:00Z">
        <w:r w:rsidR="00D746D6">
          <w:rPr>
            <w:rFonts w:asciiTheme="majorBidi" w:hAnsiTheme="majorBidi" w:cstheme="majorBidi"/>
            <w:color w:val="FF0000"/>
            <w:sz w:val="28"/>
            <w:szCs w:val="28"/>
            <w:lang w:bidi="ar-JO"/>
          </w:rPr>
          <w:t xml:space="preserve">continuous </w:t>
        </w:r>
      </w:ins>
      <w:ins w:id="193" w:author="Rateb Hassoneh" w:date="2023-09-21T15:21:00Z">
        <w:r w:rsidRPr="004311CF">
          <w:rPr>
            <w:rFonts w:asciiTheme="majorBidi" w:hAnsiTheme="majorBidi" w:cstheme="majorBidi"/>
            <w:color w:val="FF0000"/>
            <w:sz w:val="28"/>
            <w:szCs w:val="28"/>
            <w:lang w:bidi="ar-JO"/>
          </w:rPr>
          <w:t xml:space="preserve">training process led by informatics nurse. This training aimed to </w:t>
        </w:r>
      </w:ins>
      <w:ins w:id="194" w:author="Rateb Hassoneh" w:date="2023-10-12T14:59:00Z">
        <w:r w:rsidR="001B29A2">
          <w:rPr>
            <w:rFonts w:asciiTheme="majorBidi" w:hAnsiTheme="majorBidi" w:cstheme="majorBidi"/>
            <w:color w:val="FF0000"/>
            <w:sz w:val="28"/>
            <w:szCs w:val="28"/>
            <w:lang w:bidi="ar-JO"/>
          </w:rPr>
          <w:t>improve the</w:t>
        </w:r>
      </w:ins>
      <w:ins w:id="195" w:author="Rateb Hassoneh" w:date="2023-09-21T15:21:00Z">
        <w:r w:rsidRPr="004311CF">
          <w:rPr>
            <w:rFonts w:asciiTheme="majorBidi" w:hAnsiTheme="majorBidi" w:cstheme="majorBidi"/>
            <w:color w:val="FF0000"/>
            <w:sz w:val="28"/>
            <w:szCs w:val="28"/>
            <w:lang w:bidi="ar-JO"/>
          </w:rPr>
          <w:t xml:space="preserve"> </w:t>
        </w:r>
      </w:ins>
      <w:ins w:id="196" w:author="Rateb Hassoneh" w:date="2023-10-12T14:59:00Z">
        <w:r w:rsidR="001B29A2">
          <w:rPr>
            <w:rFonts w:asciiTheme="majorBidi" w:hAnsiTheme="majorBidi" w:cstheme="majorBidi"/>
            <w:color w:val="FF0000"/>
            <w:sz w:val="28"/>
            <w:szCs w:val="28"/>
            <w:lang w:bidi="ar-JO"/>
          </w:rPr>
          <w:t xml:space="preserve">registered </w:t>
        </w:r>
      </w:ins>
      <w:ins w:id="197" w:author="Rateb Hassoneh" w:date="2023-09-21T15:21:00Z">
        <w:r w:rsidRPr="004311CF">
          <w:rPr>
            <w:rFonts w:asciiTheme="majorBidi" w:hAnsiTheme="majorBidi" w:cstheme="majorBidi"/>
            <w:color w:val="FF0000"/>
            <w:sz w:val="28"/>
            <w:szCs w:val="28"/>
            <w:lang w:bidi="ar-JO"/>
          </w:rPr>
          <w:t>nurs</w:t>
        </w:r>
      </w:ins>
      <w:ins w:id="198" w:author="Rateb Hassoneh" w:date="2023-10-12T14:59:00Z">
        <w:r w:rsidR="001B29A2">
          <w:rPr>
            <w:rFonts w:asciiTheme="majorBidi" w:hAnsiTheme="majorBidi" w:cstheme="majorBidi"/>
            <w:color w:val="FF0000"/>
            <w:sz w:val="28"/>
            <w:szCs w:val="28"/>
            <w:lang w:bidi="ar-JO"/>
          </w:rPr>
          <w:t>e</w:t>
        </w:r>
      </w:ins>
      <w:ins w:id="199" w:author="Rateb Hassoneh" w:date="2023-09-21T15:21:00Z">
        <w:r w:rsidRPr="004311CF">
          <w:rPr>
            <w:rFonts w:asciiTheme="majorBidi" w:hAnsiTheme="majorBidi" w:cstheme="majorBidi"/>
            <w:color w:val="FF0000"/>
            <w:sz w:val="28"/>
            <w:szCs w:val="28"/>
            <w:lang w:bidi="ar-JO"/>
          </w:rPr>
          <w:t xml:space="preserve"> with the necessary skills and knowledge to </w:t>
        </w:r>
      </w:ins>
      <w:ins w:id="200" w:author="Rateb Hassoneh" w:date="2023-10-12T14:59:00Z">
        <w:r w:rsidR="001B29A2">
          <w:rPr>
            <w:rFonts w:asciiTheme="majorBidi" w:hAnsiTheme="majorBidi" w:cstheme="majorBidi"/>
            <w:color w:val="FF0000"/>
            <w:sz w:val="28"/>
            <w:szCs w:val="28"/>
            <w:lang w:bidi="ar-JO"/>
          </w:rPr>
          <w:t xml:space="preserve">use </w:t>
        </w:r>
      </w:ins>
      <w:ins w:id="201" w:author="Rateb Hassoneh" w:date="2023-09-21T15:21:00Z">
        <w:r w:rsidRPr="004311CF">
          <w:rPr>
            <w:rFonts w:asciiTheme="majorBidi" w:hAnsiTheme="majorBidi" w:cstheme="majorBidi"/>
            <w:color w:val="FF0000"/>
            <w:sz w:val="28"/>
            <w:szCs w:val="28"/>
            <w:lang w:bidi="ar-JO"/>
          </w:rPr>
          <w:t>BCMA in the medication administration process.</w:t>
        </w:r>
      </w:ins>
    </w:p>
    <w:p w14:paraId="1DACBFE9" w14:textId="77777777" w:rsidR="00A96318" w:rsidRPr="00A96318" w:rsidRDefault="00A96318" w:rsidP="0097493F">
      <w:pPr>
        <w:rPr>
          <w:ins w:id="202" w:author="Rateb Hassoneh" w:date="2023-09-21T15:52:00Z"/>
          <w:rFonts w:asciiTheme="majorBidi" w:hAnsiTheme="majorBidi" w:cstheme="majorBidi"/>
          <w:color w:val="FF0000"/>
          <w:sz w:val="28"/>
          <w:szCs w:val="28"/>
          <w:lang w:bidi="ar-JO"/>
        </w:rPr>
      </w:pPr>
      <w:ins w:id="203" w:author="Rateb Hassoneh" w:date="2023-09-21T15:52:00Z">
        <w:r w:rsidRPr="00A96318">
          <w:rPr>
            <w:rFonts w:asciiTheme="majorBidi" w:hAnsiTheme="majorBidi" w:cstheme="majorBidi"/>
            <w:b/>
            <w:bCs/>
            <w:color w:val="FF0000"/>
            <w:sz w:val="28"/>
            <w:szCs w:val="28"/>
            <w:lang w:bidi="ar-JO"/>
          </w:rPr>
          <w:t xml:space="preserve">Key Elements of </w:t>
        </w:r>
      </w:ins>
      <w:ins w:id="204" w:author="Rateb Hassoneh" w:date="2023-10-14T19:12:00Z">
        <w:r w:rsidR="0097493F">
          <w:rPr>
            <w:rFonts w:asciiTheme="majorBidi" w:hAnsiTheme="majorBidi" w:cstheme="majorBidi"/>
            <w:b/>
            <w:bCs/>
            <w:color w:val="FF0000"/>
            <w:sz w:val="28"/>
            <w:szCs w:val="28"/>
            <w:lang w:bidi="ar-JO"/>
          </w:rPr>
          <w:t xml:space="preserve">implementing </w:t>
        </w:r>
      </w:ins>
      <w:ins w:id="205" w:author="Rateb Hassoneh" w:date="2023-09-21T15:52:00Z">
        <w:r w:rsidRPr="00A96318">
          <w:rPr>
            <w:rFonts w:asciiTheme="majorBidi" w:hAnsiTheme="majorBidi" w:cstheme="majorBidi"/>
            <w:b/>
            <w:bCs/>
            <w:color w:val="FF0000"/>
            <w:sz w:val="28"/>
            <w:szCs w:val="28"/>
            <w:lang w:bidi="ar-JO"/>
          </w:rPr>
          <w:t>the BCMA Process:</w:t>
        </w:r>
      </w:ins>
    </w:p>
    <w:p w14:paraId="074B0E63" w14:textId="77777777" w:rsidR="0097493F" w:rsidRPr="0097493F" w:rsidRDefault="0097493F">
      <w:pPr>
        <w:pStyle w:val="ListParagraph"/>
        <w:numPr>
          <w:ilvl w:val="0"/>
          <w:numId w:val="14"/>
        </w:numPr>
        <w:rPr>
          <w:ins w:id="206" w:author="Rateb Hassoneh" w:date="2023-10-14T19:12:00Z"/>
          <w:rFonts w:asciiTheme="majorBidi" w:hAnsiTheme="majorBidi" w:cstheme="majorBidi"/>
          <w:b/>
          <w:bCs/>
          <w:color w:val="FF0000"/>
          <w:sz w:val="28"/>
          <w:szCs w:val="28"/>
          <w:lang w:bidi="ar-JO"/>
          <w:rPrChange w:id="207" w:author="Rateb Hassoneh" w:date="2023-10-14T19:12:00Z">
            <w:rPr>
              <w:ins w:id="208" w:author="Rateb Hassoneh" w:date="2023-10-14T19:12:00Z"/>
              <w:lang w:bidi="ar-JO"/>
            </w:rPr>
          </w:rPrChange>
        </w:rPr>
        <w:pPrChange w:id="209" w:author="Rateb Hassoneh" w:date="2023-10-14T19:12:00Z">
          <w:pPr/>
        </w:pPrChange>
      </w:pPr>
      <w:ins w:id="210" w:author="Rateb Hassoneh" w:date="2023-10-14T19:12:00Z">
        <w:r>
          <w:rPr>
            <w:rFonts w:asciiTheme="majorBidi" w:hAnsiTheme="majorBidi" w:cstheme="majorBidi"/>
            <w:b/>
            <w:bCs/>
            <w:color w:val="FF0000"/>
            <w:sz w:val="28"/>
            <w:szCs w:val="28"/>
            <w:lang w:bidi="ar-JO"/>
          </w:rPr>
          <w:t>Training</w:t>
        </w:r>
      </w:ins>
      <w:ins w:id="211" w:author="Rateb Hassoneh" w:date="2023-10-14T19:13:00Z">
        <w:r>
          <w:rPr>
            <w:rFonts w:asciiTheme="majorBidi" w:hAnsiTheme="majorBidi" w:cstheme="majorBidi"/>
            <w:b/>
            <w:bCs/>
            <w:color w:val="FF0000"/>
            <w:sz w:val="28"/>
            <w:szCs w:val="28"/>
            <w:lang w:bidi="ar-JO"/>
          </w:rPr>
          <w:t>:-</w:t>
        </w:r>
      </w:ins>
    </w:p>
    <w:p w14:paraId="65739D0A" w14:textId="77777777" w:rsidR="00A96318" w:rsidRPr="0097493F" w:rsidRDefault="00A96318">
      <w:pPr>
        <w:pStyle w:val="ListParagraph"/>
        <w:numPr>
          <w:ilvl w:val="1"/>
          <w:numId w:val="20"/>
        </w:numPr>
        <w:ind w:left="1260" w:hanging="540"/>
        <w:rPr>
          <w:ins w:id="212" w:author="Rateb Hassoneh" w:date="2023-09-21T15:52:00Z"/>
          <w:rFonts w:asciiTheme="majorBidi" w:hAnsiTheme="majorBidi" w:cstheme="majorBidi"/>
          <w:color w:val="FF0000"/>
          <w:sz w:val="28"/>
          <w:szCs w:val="28"/>
          <w:lang w:bidi="ar-JO"/>
          <w:rPrChange w:id="213" w:author="Rateb Hassoneh" w:date="2023-10-14T19:13:00Z">
            <w:rPr>
              <w:ins w:id="214" w:author="Rateb Hassoneh" w:date="2023-09-21T15:52:00Z"/>
              <w:lang w:bidi="ar-JO"/>
            </w:rPr>
          </w:rPrChange>
        </w:rPr>
        <w:pPrChange w:id="215" w:author="Rateb Hassoneh" w:date="2023-10-14T19:16:00Z">
          <w:pPr/>
        </w:pPrChange>
      </w:pPr>
      <w:ins w:id="216" w:author="Rateb Hassoneh" w:date="2023-09-21T15:52:00Z">
        <w:r w:rsidRPr="0097493F">
          <w:rPr>
            <w:rFonts w:asciiTheme="majorBidi" w:hAnsiTheme="majorBidi" w:cstheme="majorBidi"/>
            <w:b/>
            <w:bCs/>
            <w:color w:val="FF0000"/>
            <w:sz w:val="28"/>
            <w:szCs w:val="28"/>
            <w:lang w:bidi="ar-JO"/>
            <w:rPrChange w:id="217" w:author="Rateb Hassoneh" w:date="2023-10-14T19:13:00Z">
              <w:rPr>
                <w:lang w:bidi="ar-JO"/>
              </w:rPr>
            </w:rPrChange>
          </w:rPr>
          <w:t>Leadership by the Informatics Nurse:</w:t>
        </w:r>
      </w:ins>
    </w:p>
    <w:p w14:paraId="1F5C87DD" w14:textId="77777777" w:rsidR="0097493F" w:rsidRDefault="00A96318" w:rsidP="0097493F">
      <w:pPr>
        <w:numPr>
          <w:ilvl w:val="0"/>
          <w:numId w:val="6"/>
        </w:numPr>
        <w:rPr>
          <w:ins w:id="218" w:author="Rateb Hassoneh" w:date="2023-10-14T19:13:00Z"/>
          <w:rFonts w:asciiTheme="majorBidi" w:hAnsiTheme="majorBidi" w:cstheme="majorBidi"/>
          <w:color w:val="FF0000"/>
          <w:sz w:val="28"/>
          <w:szCs w:val="28"/>
          <w:lang w:bidi="ar-JO"/>
        </w:rPr>
      </w:pPr>
      <w:ins w:id="219" w:author="Rateb Hassoneh" w:date="2023-09-21T15:52:00Z">
        <w:r w:rsidRPr="00A96318">
          <w:rPr>
            <w:rFonts w:asciiTheme="majorBidi" w:hAnsiTheme="majorBidi" w:cstheme="majorBidi"/>
            <w:color w:val="FF0000"/>
            <w:sz w:val="28"/>
            <w:szCs w:val="28"/>
            <w:lang w:bidi="ar-JO"/>
          </w:rPr>
          <w:t xml:space="preserve">The informatics nurse played a </w:t>
        </w:r>
      </w:ins>
      <w:ins w:id="220" w:author="Rateb Hassoneh" w:date="2023-10-12T15:08:00Z">
        <w:r w:rsidR="00D746D6">
          <w:rPr>
            <w:rFonts w:asciiTheme="majorBidi" w:hAnsiTheme="majorBidi" w:cstheme="majorBidi"/>
            <w:color w:val="FF0000"/>
            <w:sz w:val="28"/>
            <w:szCs w:val="28"/>
            <w:lang w:bidi="ar-JO"/>
          </w:rPr>
          <w:t>major</w:t>
        </w:r>
      </w:ins>
      <w:ins w:id="221" w:author="Rateb Hassoneh" w:date="2023-09-21T15:52:00Z">
        <w:r w:rsidRPr="00A96318">
          <w:rPr>
            <w:rFonts w:asciiTheme="majorBidi" w:hAnsiTheme="majorBidi" w:cstheme="majorBidi"/>
            <w:color w:val="FF0000"/>
            <w:sz w:val="28"/>
            <w:szCs w:val="28"/>
            <w:lang w:bidi="ar-JO"/>
          </w:rPr>
          <w:t xml:space="preserve"> role in </w:t>
        </w:r>
      </w:ins>
      <w:ins w:id="222" w:author="Rateb Hassoneh" w:date="2023-10-12T15:08:00Z">
        <w:r w:rsidR="00D746D6">
          <w:rPr>
            <w:rFonts w:asciiTheme="majorBidi" w:hAnsiTheme="majorBidi" w:cstheme="majorBidi"/>
            <w:color w:val="FF0000"/>
            <w:sz w:val="28"/>
            <w:szCs w:val="28"/>
            <w:lang w:bidi="ar-JO"/>
          </w:rPr>
          <w:t xml:space="preserve">holding </w:t>
        </w:r>
      </w:ins>
      <w:ins w:id="223" w:author="Rateb Hassoneh" w:date="2023-09-21T15:52:00Z">
        <w:r w:rsidRPr="00A96318">
          <w:rPr>
            <w:rFonts w:asciiTheme="majorBidi" w:hAnsiTheme="majorBidi" w:cstheme="majorBidi"/>
            <w:color w:val="FF0000"/>
            <w:sz w:val="28"/>
            <w:szCs w:val="28"/>
            <w:lang w:bidi="ar-JO"/>
          </w:rPr>
          <w:t>the BCMA training</w:t>
        </w:r>
      </w:ins>
      <w:ins w:id="224" w:author="Rateb Hassoneh" w:date="2023-10-12T15:09:00Z">
        <w:r w:rsidR="00D746D6">
          <w:rPr>
            <w:rFonts w:asciiTheme="majorBidi" w:hAnsiTheme="majorBidi" w:cstheme="majorBidi"/>
            <w:color w:val="FF0000"/>
            <w:sz w:val="28"/>
            <w:szCs w:val="28"/>
            <w:lang w:bidi="ar-JO"/>
          </w:rPr>
          <w:t xml:space="preserve"> </w:t>
        </w:r>
      </w:ins>
      <w:ins w:id="225" w:author="Rateb Hassoneh" w:date="2023-10-12T15:08:00Z">
        <w:r w:rsidR="00D746D6">
          <w:rPr>
            <w:rFonts w:asciiTheme="majorBidi" w:hAnsiTheme="majorBidi" w:cstheme="majorBidi"/>
            <w:color w:val="FF0000"/>
            <w:sz w:val="28"/>
            <w:szCs w:val="28"/>
            <w:lang w:bidi="ar-JO"/>
          </w:rPr>
          <w:t>sessions</w:t>
        </w:r>
      </w:ins>
      <w:ins w:id="226" w:author="Rateb Hassoneh" w:date="2023-09-21T15:52:00Z">
        <w:r w:rsidRPr="00A96318">
          <w:rPr>
            <w:rFonts w:asciiTheme="majorBidi" w:hAnsiTheme="majorBidi" w:cstheme="majorBidi"/>
            <w:color w:val="FF0000"/>
            <w:sz w:val="28"/>
            <w:szCs w:val="28"/>
            <w:lang w:bidi="ar-JO"/>
          </w:rPr>
          <w:t xml:space="preserve">. </w:t>
        </w:r>
      </w:ins>
      <w:ins w:id="227" w:author="Rateb Hassoneh" w:date="2023-09-21T15:53:00Z">
        <w:r>
          <w:rPr>
            <w:rFonts w:asciiTheme="majorBidi" w:hAnsiTheme="majorBidi" w:cstheme="majorBidi"/>
            <w:color w:val="FF0000"/>
            <w:sz w:val="28"/>
            <w:szCs w:val="28"/>
            <w:lang w:bidi="ar-JO"/>
          </w:rPr>
          <w:t>Utilizing</w:t>
        </w:r>
      </w:ins>
      <w:ins w:id="228" w:author="Rateb Hassoneh" w:date="2023-09-21T15:52:00Z">
        <w:r w:rsidRPr="00A96318">
          <w:rPr>
            <w:rFonts w:asciiTheme="majorBidi" w:hAnsiTheme="majorBidi" w:cstheme="majorBidi"/>
            <w:color w:val="FF0000"/>
            <w:sz w:val="28"/>
            <w:szCs w:val="28"/>
            <w:lang w:bidi="ar-JO"/>
          </w:rPr>
          <w:t xml:space="preserve"> </w:t>
        </w:r>
      </w:ins>
      <w:ins w:id="229" w:author="Rateb Hassoneh" w:date="2023-09-21T15:53:00Z">
        <w:r>
          <w:rPr>
            <w:rFonts w:asciiTheme="majorBidi" w:hAnsiTheme="majorBidi" w:cstheme="majorBidi"/>
            <w:color w:val="FF0000"/>
            <w:sz w:val="28"/>
            <w:szCs w:val="28"/>
            <w:lang w:bidi="ar-JO"/>
          </w:rPr>
          <w:t>his</w:t>
        </w:r>
      </w:ins>
      <w:ins w:id="230" w:author="Rateb Hassoneh" w:date="2023-09-21T15:52:00Z">
        <w:r w:rsidRPr="00A96318">
          <w:rPr>
            <w:rFonts w:asciiTheme="majorBidi" w:hAnsiTheme="majorBidi" w:cstheme="majorBidi"/>
            <w:color w:val="FF0000"/>
            <w:sz w:val="28"/>
            <w:szCs w:val="28"/>
            <w:lang w:bidi="ar-JO"/>
          </w:rPr>
          <w:t xml:space="preserve"> expertise in healthcare informatics and the BCMA system, </w:t>
        </w:r>
      </w:ins>
      <w:ins w:id="231" w:author="Rateb Hassoneh" w:date="2023-09-21T15:53:00Z">
        <w:r>
          <w:rPr>
            <w:rFonts w:asciiTheme="majorBidi" w:hAnsiTheme="majorBidi" w:cstheme="majorBidi"/>
            <w:color w:val="FF0000"/>
            <w:sz w:val="28"/>
            <w:szCs w:val="28"/>
            <w:lang w:bidi="ar-JO"/>
          </w:rPr>
          <w:t>he</w:t>
        </w:r>
      </w:ins>
      <w:ins w:id="232" w:author="Rateb Hassoneh" w:date="2023-09-21T15:52:00Z">
        <w:r w:rsidRPr="00A96318">
          <w:rPr>
            <w:rFonts w:asciiTheme="majorBidi" w:hAnsiTheme="majorBidi" w:cstheme="majorBidi"/>
            <w:color w:val="FF0000"/>
            <w:sz w:val="28"/>
            <w:szCs w:val="28"/>
            <w:lang w:bidi="ar-JO"/>
          </w:rPr>
          <w:t xml:space="preserve"> provided gu</w:t>
        </w:r>
        <w:r w:rsidR="00D746D6">
          <w:rPr>
            <w:rFonts w:asciiTheme="majorBidi" w:hAnsiTheme="majorBidi" w:cstheme="majorBidi"/>
            <w:color w:val="FF0000"/>
            <w:sz w:val="28"/>
            <w:szCs w:val="28"/>
            <w:lang w:bidi="ar-JO"/>
          </w:rPr>
          <w:t>idance, direction</w:t>
        </w:r>
        <w:r w:rsidRPr="00A96318">
          <w:rPr>
            <w:rFonts w:asciiTheme="majorBidi" w:hAnsiTheme="majorBidi" w:cstheme="majorBidi"/>
            <w:color w:val="FF0000"/>
            <w:sz w:val="28"/>
            <w:szCs w:val="28"/>
            <w:lang w:bidi="ar-JO"/>
          </w:rPr>
          <w:t>.</w:t>
        </w:r>
      </w:ins>
    </w:p>
    <w:p w14:paraId="3BD4ED19" w14:textId="77777777" w:rsidR="00A96318" w:rsidRPr="0097493F" w:rsidRDefault="00A96318">
      <w:pPr>
        <w:pStyle w:val="ListParagraph"/>
        <w:numPr>
          <w:ilvl w:val="1"/>
          <w:numId w:val="20"/>
        </w:numPr>
        <w:ind w:left="1260" w:hanging="540"/>
        <w:rPr>
          <w:ins w:id="233" w:author="Rateb Hassoneh" w:date="2023-09-21T15:55:00Z"/>
          <w:rFonts w:asciiTheme="majorBidi" w:hAnsiTheme="majorBidi" w:cstheme="majorBidi"/>
          <w:b/>
          <w:bCs/>
          <w:color w:val="FF0000"/>
          <w:sz w:val="28"/>
          <w:szCs w:val="28"/>
          <w:lang w:bidi="ar-JO"/>
          <w:rPrChange w:id="234" w:author="Rateb Hassoneh" w:date="2023-10-14T19:14:00Z">
            <w:rPr>
              <w:ins w:id="235" w:author="Rateb Hassoneh" w:date="2023-09-21T15:55:00Z"/>
              <w:lang w:bidi="ar-JO"/>
            </w:rPr>
          </w:rPrChange>
        </w:rPr>
        <w:pPrChange w:id="236" w:author="Rateb Hassoneh" w:date="2023-10-14T19:16:00Z">
          <w:pPr>
            <w:numPr>
              <w:numId w:val="6"/>
            </w:numPr>
            <w:tabs>
              <w:tab w:val="num" w:pos="1080"/>
            </w:tabs>
            <w:ind w:left="1080" w:hanging="360"/>
          </w:pPr>
        </w:pPrChange>
      </w:pPr>
      <w:ins w:id="237" w:author="Rateb Hassoneh" w:date="2023-09-21T15:55:00Z">
        <w:r w:rsidRPr="0097493F">
          <w:rPr>
            <w:rFonts w:asciiTheme="majorBidi" w:hAnsiTheme="majorBidi" w:cstheme="majorBidi"/>
            <w:b/>
            <w:bCs/>
            <w:color w:val="FF0000"/>
            <w:sz w:val="28"/>
            <w:szCs w:val="28"/>
            <w:lang w:bidi="ar-JO"/>
            <w:rPrChange w:id="238" w:author="Rateb Hassoneh" w:date="2023-10-14T19:14:00Z">
              <w:rPr>
                <w:lang w:bidi="ar-JO"/>
              </w:rPr>
            </w:rPrChange>
          </w:rPr>
          <w:t>Super User Training:</w:t>
        </w:r>
      </w:ins>
    </w:p>
    <w:p w14:paraId="72989A51" w14:textId="77777777" w:rsidR="0097493F" w:rsidRDefault="001E3F10" w:rsidP="0097493F">
      <w:pPr>
        <w:numPr>
          <w:ilvl w:val="0"/>
          <w:numId w:val="6"/>
        </w:numPr>
        <w:rPr>
          <w:ins w:id="239" w:author="Rateb Hassoneh" w:date="2023-10-14T19:14:00Z"/>
          <w:rFonts w:asciiTheme="majorBidi" w:hAnsiTheme="majorBidi" w:cstheme="majorBidi"/>
          <w:color w:val="FF0000"/>
          <w:sz w:val="28"/>
          <w:szCs w:val="28"/>
          <w:lang w:bidi="ar-JO"/>
        </w:rPr>
      </w:pPr>
      <w:ins w:id="240" w:author="Rateb Hassoneh" w:date="2023-10-14T11:52:00Z">
        <w:r>
          <w:rPr>
            <w:rFonts w:asciiTheme="majorBidi" w:hAnsiTheme="majorBidi" w:cstheme="majorBidi"/>
            <w:color w:val="FF0000"/>
            <w:sz w:val="28"/>
            <w:szCs w:val="28"/>
            <w:lang w:bidi="ar-JO"/>
          </w:rPr>
          <w:t>We</w:t>
        </w:r>
      </w:ins>
      <w:ins w:id="241" w:author="Rateb Hassoneh" w:date="2023-10-14T11:58:00Z">
        <w:r>
          <w:rPr>
            <w:rFonts w:asciiTheme="majorBidi" w:hAnsiTheme="majorBidi" w:cstheme="majorBidi"/>
            <w:color w:val="FF0000"/>
            <w:sz w:val="28"/>
            <w:szCs w:val="28"/>
            <w:lang w:bidi="ar-JO"/>
          </w:rPr>
          <w:t xml:space="preserve"> have</w:t>
        </w:r>
      </w:ins>
      <w:ins w:id="242" w:author="Rateb Hassoneh" w:date="2023-09-21T15:55:00Z">
        <w:r w:rsidR="00A96318" w:rsidRPr="00A96318">
          <w:rPr>
            <w:rFonts w:asciiTheme="majorBidi" w:hAnsiTheme="majorBidi" w:cstheme="majorBidi"/>
            <w:color w:val="FF0000"/>
            <w:sz w:val="28"/>
            <w:szCs w:val="28"/>
            <w:lang w:bidi="ar-JO"/>
          </w:rPr>
          <w:t xml:space="preserve"> select</w:t>
        </w:r>
      </w:ins>
      <w:ins w:id="243" w:author="Rateb Hassoneh" w:date="2023-10-14T11:52:00Z">
        <w:r>
          <w:rPr>
            <w:rFonts w:asciiTheme="majorBidi" w:hAnsiTheme="majorBidi" w:cstheme="majorBidi"/>
            <w:color w:val="FF0000"/>
            <w:sz w:val="28"/>
            <w:szCs w:val="28"/>
            <w:lang w:bidi="ar-JO"/>
          </w:rPr>
          <w:t>ed</w:t>
        </w:r>
      </w:ins>
      <w:ins w:id="244" w:author="Rateb Hassoneh" w:date="2023-09-21T15:55:00Z">
        <w:r w:rsidR="00A96318" w:rsidRPr="00A96318">
          <w:rPr>
            <w:rFonts w:asciiTheme="majorBidi" w:hAnsiTheme="majorBidi" w:cstheme="majorBidi"/>
            <w:color w:val="FF0000"/>
            <w:sz w:val="28"/>
            <w:szCs w:val="28"/>
            <w:lang w:bidi="ar-JO"/>
          </w:rPr>
          <w:t xml:space="preserve"> super </w:t>
        </w:r>
        <w:proofErr w:type="gramStart"/>
        <w:r w:rsidR="00A96318" w:rsidRPr="00A96318">
          <w:rPr>
            <w:rFonts w:asciiTheme="majorBidi" w:hAnsiTheme="majorBidi" w:cstheme="majorBidi"/>
            <w:color w:val="FF0000"/>
            <w:sz w:val="28"/>
            <w:szCs w:val="28"/>
            <w:lang w:bidi="ar-JO"/>
          </w:rPr>
          <w:t>users</w:t>
        </w:r>
        <w:proofErr w:type="gramEnd"/>
        <w:r w:rsidR="00A96318" w:rsidRPr="00A96318">
          <w:rPr>
            <w:rFonts w:asciiTheme="majorBidi" w:hAnsiTheme="majorBidi" w:cstheme="majorBidi"/>
            <w:color w:val="FF0000"/>
            <w:sz w:val="28"/>
            <w:szCs w:val="28"/>
            <w:lang w:bidi="ar-JO"/>
          </w:rPr>
          <w:t xml:space="preserve"> </w:t>
        </w:r>
      </w:ins>
      <w:ins w:id="245" w:author="Rateb Hassoneh" w:date="2023-10-14T11:53:00Z">
        <w:r>
          <w:rPr>
            <w:rFonts w:asciiTheme="majorBidi" w:hAnsiTheme="majorBidi" w:cstheme="majorBidi"/>
            <w:color w:val="FF0000"/>
            <w:sz w:val="28"/>
            <w:szCs w:val="28"/>
            <w:lang w:bidi="ar-JO"/>
          </w:rPr>
          <w:t xml:space="preserve">staff to </w:t>
        </w:r>
      </w:ins>
      <w:ins w:id="246" w:author="Rateb Hassoneh" w:date="2023-09-21T15:55:00Z">
        <w:r w:rsidR="00A96318" w:rsidRPr="00A96318">
          <w:rPr>
            <w:rFonts w:asciiTheme="majorBidi" w:hAnsiTheme="majorBidi" w:cstheme="majorBidi"/>
            <w:color w:val="FF0000"/>
            <w:sz w:val="28"/>
            <w:szCs w:val="28"/>
            <w:lang w:bidi="ar-JO"/>
          </w:rPr>
          <w:t>receive intensive training from the informati</w:t>
        </w:r>
        <w:r>
          <w:rPr>
            <w:rFonts w:asciiTheme="majorBidi" w:hAnsiTheme="majorBidi" w:cstheme="majorBidi"/>
            <w:color w:val="FF0000"/>
            <w:sz w:val="28"/>
            <w:szCs w:val="28"/>
            <w:lang w:bidi="ar-JO"/>
          </w:rPr>
          <w:t>cs nurse. These super users</w:t>
        </w:r>
        <w:r w:rsidR="00A96318" w:rsidRPr="00A96318">
          <w:rPr>
            <w:rFonts w:asciiTheme="majorBidi" w:hAnsiTheme="majorBidi" w:cstheme="majorBidi"/>
            <w:color w:val="FF0000"/>
            <w:sz w:val="28"/>
            <w:szCs w:val="28"/>
            <w:lang w:bidi="ar-JO"/>
          </w:rPr>
          <w:t xml:space="preserve"> chosen for their </w:t>
        </w:r>
      </w:ins>
      <w:ins w:id="247" w:author="Rateb Hassoneh" w:date="2023-10-14T11:54:00Z">
        <w:r>
          <w:rPr>
            <w:rFonts w:asciiTheme="majorBidi" w:hAnsiTheme="majorBidi" w:cstheme="majorBidi"/>
            <w:color w:val="FF0000"/>
            <w:sz w:val="28"/>
            <w:szCs w:val="28"/>
            <w:lang w:bidi="ar-JO"/>
          </w:rPr>
          <w:t xml:space="preserve">ability </w:t>
        </w:r>
      </w:ins>
      <w:ins w:id="248" w:author="Rateb Hassoneh" w:date="2023-10-14T11:57:00Z">
        <w:r>
          <w:rPr>
            <w:rFonts w:asciiTheme="majorBidi" w:hAnsiTheme="majorBidi" w:cstheme="majorBidi"/>
            <w:color w:val="FF0000"/>
            <w:sz w:val="28"/>
            <w:szCs w:val="28"/>
            <w:lang w:bidi="ar-JO"/>
          </w:rPr>
          <w:t>to</w:t>
        </w:r>
      </w:ins>
      <w:ins w:id="249" w:author="Rateb Hassoneh" w:date="2023-10-14T11:54:00Z">
        <w:r>
          <w:rPr>
            <w:rFonts w:asciiTheme="majorBidi" w:hAnsiTheme="majorBidi" w:cstheme="majorBidi"/>
            <w:color w:val="FF0000"/>
            <w:sz w:val="28"/>
            <w:szCs w:val="28"/>
            <w:lang w:bidi="ar-JO"/>
          </w:rPr>
          <w:t xml:space="preserve"> train and</w:t>
        </w:r>
      </w:ins>
      <w:ins w:id="250" w:author="Rateb Hassoneh" w:date="2023-09-21T15:55:00Z">
        <w:r w:rsidR="00A96318" w:rsidRPr="00A96318">
          <w:rPr>
            <w:rFonts w:asciiTheme="majorBidi" w:hAnsiTheme="majorBidi" w:cstheme="majorBidi"/>
            <w:color w:val="FF0000"/>
            <w:sz w:val="28"/>
            <w:szCs w:val="28"/>
            <w:lang w:bidi="ar-JO"/>
          </w:rPr>
          <w:t xml:space="preserve"> serve as BCMA experts within their respective units.</w:t>
        </w:r>
      </w:ins>
    </w:p>
    <w:p w14:paraId="63650524" w14:textId="77777777" w:rsidR="00A96318" w:rsidRPr="0097493F" w:rsidRDefault="00A96318">
      <w:pPr>
        <w:pStyle w:val="ListParagraph"/>
        <w:numPr>
          <w:ilvl w:val="1"/>
          <w:numId w:val="20"/>
        </w:numPr>
        <w:ind w:left="1260" w:hanging="540"/>
        <w:rPr>
          <w:ins w:id="251" w:author="Rateb Hassoneh" w:date="2023-09-21T15:58:00Z"/>
          <w:rFonts w:asciiTheme="majorBidi" w:hAnsiTheme="majorBidi" w:cstheme="majorBidi"/>
          <w:color w:val="FF0000"/>
          <w:sz w:val="28"/>
          <w:szCs w:val="28"/>
          <w:lang w:bidi="ar-JO"/>
          <w:rPrChange w:id="252" w:author="Rateb Hassoneh" w:date="2023-10-14T19:16:00Z">
            <w:rPr>
              <w:ins w:id="253" w:author="Rateb Hassoneh" w:date="2023-09-21T15:58:00Z"/>
              <w:lang w:bidi="ar-JO"/>
            </w:rPr>
          </w:rPrChange>
        </w:rPr>
        <w:pPrChange w:id="254" w:author="Rateb Hassoneh" w:date="2023-10-14T19:17:00Z">
          <w:pPr>
            <w:numPr>
              <w:numId w:val="6"/>
            </w:numPr>
            <w:tabs>
              <w:tab w:val="num" w:pos="1080"/>
            </w:tabs>
            <w:ind w:left="1080" w:hanging="360"/>
          </w:pPr>
        </w:pPrChange>
      </w:pPr>
      <w:ins w:id="255" w:author="Rateb Hassoneh" w:date="2023-09-21T15:58:00Z">
        <w:r w:rsidRPr="0097493F">
          <w:rPr>
            <w:rFonts w:asciiTheme="majorBidi" w:hAnsiTheme="majorBidi" w:cstheme="majorBidi"/>
            <w:b/>
            <w:bCs/>
            <w:color w:val="FF0000"/>
            <w:sz w:val="28"/>
            <w:szCs w:val="28"/>
            <w:lang w:bidi="ar-JO"/>
            <w:rPrChange w:id="256" w:author="Rateb Hassoneh" w:date="2023-10-14T19:16:00Z">
              <w:rPr>
                <w:lang w:bidi="ar-JO"/>
              </w:rPr>
            </w:rPrChange>
          </w:rPr>
          <w:t>Staff Nurse Training:</w:t>
        </w:r>
      </w:ins>
    </w:p>
    <w:p w14:paraId="35832FB0" w14:textId="77777777" w:rsidR="0000732D" w:rsidRPr="0000732D" w:rsidRDefault="0000732D">
      <w:pPr>
        <w:pStyle w:val="ListParagraph"/>
        <w:numPr>
          <w:ilvl w:val="0"/>
          <w:numId w:val="13"/>
        </w:numPr>
        <w:rPr>
          <w:ins w:id="257" w:author="Rateb Hassoneh" w:date="2023-10-14T12:12:00Z"/>
          <w:rFonts w:asciiTheme="majorBidi" w:hAnsiTheme="majorBidi" w:cstheme="majorBidi"/>
          <w:b/>
          <w:bCs/>
          <w:color w:val="FF0000"/>
          <w:sz w:val="28"/>
          <w:szCs w:val="28"/>
          <w:lang w:bidi="ar-JO"/>
          <w:rPrChange w:id="258" w:author="Rateb Hassoneh" w:date="2023-10-14T12:15:00Z">
            <w:rPr>
              <w:ins w:id="259" w:author="Rateb Hassoneh" w:date="2023-10-14T12:12:00Z"/>
              <w:rFonts w:asciiTheme="majorBidi" w:hAnsiTheme="majorBidi" w:cstheme="majorBidi"/>
              <w:color w:val="FF0000"/>
              <w:sz w:val="28"/>
              <w:szCs w:val="28"/>
              <w:lang w:bidi="ar-JO"/>
            </w:rPr>
          </w:rPrChange>
        </w:rPr>
        <w:pPrChange w:id="260" w:author="Rateb Hassoneh" w:date="2023-10-14T12:15:00Z">
          <w:pPr>
            <w:numPr>
              <w:numId w:val="6"/>
            </w:numPr>
            <w:tabs>
              <w:tab w:val="num" w:pos="1080"/>
            </w:tabs>
            <w:ind w:left="1080" w:hanging="360"/>
          </w:pPr>
        </w:pPrChange>
      </w:pPr>
      <w:ins w:id="261" w:author="Rateb Hassoneh" w:date="2023-10-14T12:12:00Z">
        <w:r>
          <w:rPr>
            <w:rFonts w:asciiTheme="majorBidi" w:hAnsiTheme="majorBidi" w:cstheme="majorBidi"/>
            <w:color w:val="FF0000"/>
            <w:sz w:val="28"/>
            <w:szCs w:val="28"/>
            <w:lang w:bidi="ar-JO"/>
          </w:rPr>
          <w:t>T</w:t>
        </w:r>
        <w:r w:rsidR="001E3F10" w:rsidRPr="001E3F10">
          <w:rPr>
            <w:rFonts w:asciiTheme="majorBidi" w:hAnsiTheme="majorBidi" w:cstheme="majorBidi"/>
            <w:color w:val="FF0000"/>
            <w:sz w:val="28"/>
            <w:szCs w:val="28"/>
            <w:lang w:bidi="ar-JO"/>
            <w:rPrChange w:id="262" w:author="Rateb Hassoneh" w:date="2023-10-14T12:12:00Z">
              <w:rPr>
                <w:lang w:bidi="ar-JO"/>
              </w:rPr>
            </w:rPrChange>
          </w:rPr>
          <w:t>he informatics nurse developed a checklist sheet to ensure that all important points in the system are covered during the training, this also facilitated the training for all users.</w:t>
        </w:r>
      </w:ins>
    </w:p>
    <w:p w14:paraId="04C94536" w14:textId="77777777" w:rsidR="00C74019" w:rsidRPr="00A45D24" w:rsidRDefault="00C74019">
      <w:pPr>
        <w:pStyle w:val="ListParagraph"/>
        <w:numPr>
          <w:ilvl w:val="0"/>
          <w:numId w:val="14"/>
        </w:numPr>
        <w:rPr>
          <w:ins w:id="263" w:author="Rateb Hassoneh" w:date="2023-09-25T15:06:00Z"/>
          <w:rFonts w:asciiTheme="majorBidi" w:hAnsiTheme="majorBidi" w:cstheme="majorBidi"/>
          <w:b/>
          <w:bCs/>
          <w:color w:val="FF0000"/>
          <w:sz w:val="28"/>
          <w:szCs w:val="28"/>
          <w:lang w:bidi="ar-JO"/>
          <w:rPrChange w:id="264" w:author="Rateb Hassoneh" w:date="2023-10-14T19:19:00Z">
            <w:rPr>
              <w:ins w:id="265" w:author="Rateb Hassoneh" w:date="2023-09-25T15:06:00Z"/>
              <w:lang w:bidi="ar-JO"/>
            </w:rPr>
          </w:rPrChange>
        </w:rPr>
        <w:pPrChange w:id="266" w:author="Rateb Hassoneh" w:date="2023-10-14T19:21:00Z">
          <w:pPr>
            <w:numPr>
              <w:numId w:val="6"/>
            </w:numPr>
            <w:tabs>
              <w:tab w:val="num" w:pos="1080"/>
            </w:tabs>
            <w:ind w:left="1080" w:hanging="360"/>
          </w:pPr>
        </w:pPrChange>
      </w:pPr>
      <w:ins w:id="267" w:author="Rateb Hassoneh" w:date="2023-09-25T15:06:00Z">
        <w:r w:rsidRPr="00A45D24">
          <w:rPr>
            <w:rFonts w:asciiTheme="majorBidi" w:hAnsiTheme="majorBidi" w:cstheme="majorBidi"/>
            <w:b/>
            <w:bCs/>
            <w:color w:val="FF0000"/>
            <w:sz w:val="28"/>
            <w:szCs w:val="28"/>
            <w:lang w:bidi="ar-JO"/>
            <w:rPrChange w:id="268" w:author="Rateb Hassoneh" w:date="2023-10-14T19:19:00Z">
              <w:rPr>
                <w:lang w:bidi="ar-JO"/>
              </w:rPr>
            </w:rPrChange>
          </w:rPr>
          <w:lastRenderedPageBreak/>
          <w:t>Ongoing Communication</w:t>
        </w:r>
      </w:ins>
      <w:ins w:id="269" w:author="Rateb Hassoneh" w:date="2023-10-14T19:22:00Z">
        <w:r w:rsidR="004376D3">
          <w:rPr>
            <w:rFonts w:asciiTheme="majorBidi" w:hAnsiTheme="majorBidi" w:cstheme="majorBidi"/>
            <w:b/>
            <w:bCs/>
            <w:color w:val="FF0000"/>
            <w:sz w:val="28"/>
            <w:szCs w:val="28"/>
            <w:lang w:bidi="ar-JO"/>
          </w:rPr>
          <w:t xml:space="preserve"> and feedback</w:t>
        </w:r>
      </w:ins>
      <w:ins w:id="270" w:author="Rateb Hassoneh" w:date="2023-09-25T15:06:00Z">
        <w:r w:rsidRPr="00A45D24">
          <w:rPr>
            <w:rFonts w:asciiTheme="majorBidi" w:hAnsiTheme="majorBidi" w:cstheme="majorBidi"/>
            <w:b/>
            <w:bCs/>
            <w:color w:val="FF0000"/>
            <w:sz w:val="28"/>
            <w:szCs w:val="28"/>
            <w:lang w:bidi="ar-JO"/>
            <w:rPrChange w:id="271" w:author="Rateb Hassoneh" w:date="2023-10-14T19:19:00Z">
              <w:rPr>
                <w:lang w:bidi="ar-JO"/>
              </w:rPr>
            </w:rPrChange>
          </w:rPr>
          <w:t>:</w:t>
        </w:r>
      </w:ins>
    </w:p>
    <w:p w14:paraId="3870ED07" w14:textId="77777777" w:rsidR="0097493F" w:rsidRDefault="0000732D">
      <w:pPr>
        <w:pStyle w:val="ListParagraph"/>
        <w:numPr>
          <w:ilvl w:val="0"/>
          <w:numId w:val="12"/>
        </w:numPr>
        <w:rPr>
          <w:ins w:id="272" w:author="Rateb Hassoneh" w:date="2023-10-14T19:19:00Z"/>
          <w:rFonts w:asciiTheme="majorBidi" w:hAnsiTheme="majorBidi" w:cstheme="majorBidi"/>
          <w:color w:val="FF0000"/>
          <w:sz w:val="28"/>
          <w:szCs w:val="28"/>
          <w:lang w:bidi="ar-JO"/>
        </w:rPr>
        <w:pPrChange w:id="273" w:author="Rateb Hassoneh" w:date="2023-10-14T19:19:00Z">
          <w:pPr>
            <w:numPr>
              <w:numId w:val="6"/>
            </w:numPr>
            <w:tabs>
              <w:tab w:val="num" w:pos="1080"/>
            </w:tabs>
            <w:ind w:left="1080" w:hanging="360"/>
          </w:pPr>
        </w:pPrChange>
      </w:pPr>
      <w:ins w:id="274" w:author="Rateb Hassoneh" w:date="2023-10-14T12:17:00Z">
        <w:r>
          <w:rPr>
            <w:rFonts w:asciiTheme="majorBidi" w:hAnsiTheme="majorBidi" w:cstheme="majorBidi"/>
            <w:color w:val="FF0000"/>
            <w:sz w:val="28"/>
            <w:szCs w:val="28"/>
            <w:lang w:bidi="ar-JO"/>
          </w:rPr>
          <w:t xml:space="preserve">A clear communication way </w:t>
        </w:r>
      </w:ins>
      <w:ins w:id="275" w:author="Rateb Hassoneh" w:date="2023-10-14T12:18:00Z">
        <w:r>
          <w:rPr>
            <w:rFonts w:asciiTheme="majorBidi" w:hAnsiTheme="majorBidi" w:cstheme="majorBidi"/>
            <w:color w:val="FF0000"/>
            <w:sz w:val="28"/>
            <w:szCs w:val="28"/>
            <w:lang w:bidi="ar-JO"/>
          </w:rPr>
          <w:t>was established</w:t>
        </w:r>
      </w:ins>
      <w:ins w:id="276" w:author="Rateb Hassoneh" w:date="2023-10-14T14:10:00Z">
        <w:r w:rsidR="00813DCE">
          <w:rPr>
            <w:rFonts w:asciiTheme="majorBidi" w:hAnsiTheme="majorBidi" w:cstheme="majorBidi"/>
            <w:color w:val="FF0000"/>
            <w:sz w:val="28"/>
            <w:szCs w:val="28"/>
            <w:lang w:bidi="ar-JO"/>
          </w:rPr>
          <w:t xml:space="preserve"> for</w:t>
        </w:r>
      </w:ins>
      <w:ins w:id="277" w:author="Rateb Hassoneh" w:date="2023-10-14T12:18:00Z">
        <w:r>
          <w:rPr>
            <w:rFonts w:asciiTheme="majorBidi" w:hAnsiTheme="majorBidi" w:cstheme="majorBidi"/>
            <w:color w:val="FF0000"/>
            <w:sz w:val="28"/>
            <w:szCs w:val="28"/>
            <w:lang w:bidi="ar-JO"/>
          </w:rPr>
          <w:t xml:space="preserve"> nurses </w:t>
        </w:r>
      </w:ins>
      <w:ins w:id="278" w:author="Rateb Hassoneh" w:date="2023-10-14T12:19:00Z">
        <w:r>
          <w:rPr>
            <w:rFonts w:asciiTheme="majorBidi" w:hAnsiTheme="majorBidi" w:cstheme="majorBidi"/>
            <w:color w:val="FF0000"/>
            <w:sz w:val="28"/>
            <w:szCs w:val="28"/>
            <w:lang w:bidi="ar-JO"/>
          </w:rPr>
          <w:t xml:space="preserve">to be used for any </w:t>
        </w:r>
      </w:ins>
      <w:ins w:id="279" w:author="Rateb Hassoneh" w:date="2023-10-14T12:20:00Z">
        <w:r w:rsidR="004376D3">
          <w:rPr>
            <w:rFonts w:asciiTheme="majorBidi" w:hAnsiTheme="majorBidi" w:cstheme="majorBidi"/>
            <w:color w:val="FF0000"/>
            <w:sz w:val="28"/>
            <w:szCs w:val="28"/>
            <w:lang w:bidi="ar-JO"/>
          </w:rPr>
          <w:t>clarification</w:t>
        </w:r>
      </w:ins>
      <w:ins w:id="280" w:author="Rateb Hassoneh" w:date="2023-10-14T19:21:00Z">
        <w:r w:rsidR="004376D3">
          <w:rPr>
            <w:rFonts w:asciiTheme="majorBidi" w:hAnsiTheme="majorBidi" w:cstheme="majorBidi"/>
            <w:color w:val="FF0000"/>
            <w:sz w:val="28"/>
            <w:szCs w:val="28"/>
            <w:lang w:bidi="ar-JO"/>
          </w:rPr>
          <w:t>,</w:t>
        </w:r>
      </w:ins>
      <w:ins w:id="281" w:author="Rateb Hassoneh" w:date="2023-10-14T12:20:00Z">
        <w:r>
          <w:rPr>
            <w:rFonts w:asciiTheme="majorBidi" w:hAnsiTheme="majorBidi" w:cstheme="majorBidi"/>
            <w:color w:val="FF0000"/>
            <w:sz w:val="28"/>
            <w:szCs w:val="28"/>
            <w:lang w:bidi="ar-JO"/>
          </w:rPr>
          <w:t xml:space="preserve"> suggestion</w:t>
        </w:r>
      </w:ins>
      <w:ins w:id="282" w:author="Rateb Hassoneh" w:date="2023-10-14T12:22:00Z">
        <w:r w:rsidR="00634D02">
          <w:rPr>
            <w:rFonts w:asciiTheme="majorBidi" w:hAnsiTheme="majorBidi" w:cstheme="majorBidi"/>
            <w:color w:val="FF0000"/>
            <w:sz w:val="28"/>
            <w:szCs w:val="28"/>
            <w:lang w:bidi="ar-JO"/>
          </w:rPr>
          <w:t>s</w:t>
        </w:r>
      </w:ins>
      <w:ins w:id="283" w:author="Rateb Hassoneh" w:date="2023-10-14T19:21:00Z">
        <w:r w:rsidR="004376D3">
          <w:rPr>
            <w:rFonts w:asciiTheme="majorBidi" w:hAnsiTheme="majorBidi" w:cstheme="majorBidi"/>
            <w:color w:val="FF0000"/>
            <w:sz w:val="28"/>
            <w:szCs w:val="28"/>
            <w:lang w:bidi="ar-JO"/>
          </w:rPr>
          <w:t xml:space="preserve"> and feedback.</w:t>
        </w:r>
      </w:ins>
    </w:p>
    <w:p w14:paraId="5F41F929" w14:textId="77777777" w:rsidR="00A45D24" w:rsidRPr="00542CEF" w:rsidRDefault="00542CEF">
      <w:pPr>
        <w:pStyle w:val="ListParagraph"/>
        <w:numPr>
          <w:ilvl w:val="0"/>
          <w:numId w:val="14"/>
        </w:numPr>
        <w:rPr>
          <w:ins w:id="284" w:author="Rateb Hassoneh" w:date="2023-10-14T19:22:00Z"/>
          <w:rFonts w:asciiTheme="majorBidi" w:hAnsiTheme="majorBidi" w:cstheme="majorBidi"/>
          <w:b/>
          <w:bCs/>
          <w:color w:val="FF0000"/>
          <w:sz w:val="28"/>
          <w:szCs w:val="28"/>
          <w:lang w:bidi="ar-JO"/>
          <w:rPrChange w:id="285" w:author="Rateb Hassoneh" w:date="2023-10-14T19:22:00Z">
            <w:rPr>
              <w:ins w:id="286" w:author="Rateb Hassoneh" w:date="2023-10-14T19:22:00Z"/>
              <w:rFonts w:asciiTheme="majorBidi" w:hAnsiTheme="majorBidi" w:cstheme="majorBidi"/>
              <w:color w:val="FF0000"/>
              <w:sz w:val="28"/>
              <w:szCs w:val="28"/>
              <w:lang w:bidi="ar-JO"/>
            </w:rPr>
          </w:rPrChange>
        </w:rPr>
        <w:pPrChange w:id="287" w:author="Rateb Hassoneh" w:date="2023-10-14T19:19:00Z">
          <w:pPr>
            <w:numPr>
              <w:numId w:val="6"/>
            </w:numPr>
            <w:tabs>
              <w:tab w:val="num" w:pos="1080"/>
            </w:tabs>
            <w:ind w:left="1080" w:hanging="360"/>
          </w:pPr>
        </w:pPrChange>
      </w:pPr>
      <w:ins w:id="288" w:author="Rateb Hassoneh" w:date="2023-10-14T19:22:00Z">
        <w:r w:rsidRPr="00542CEF">
          <w:rPr>
            <w:rFonts w:asciiTheme="majorBidi" w:hAnsiTheme="majorBidi" w:cstheme="majorBidi"/>
            <w:b/>
            <w:bCs/>
            <w:color w:val="FF0000"/>
            <w:sz w:val="28"/>
            <w:szCs w:val="28"/>
            <w:lang w:bidi="ar-JO"/>
            <w:rPrChange w:id="289" w:author="Rateb Hassoneh" w:date="2023-10-14T19:22:00Z">
              <w:rPr>
                <w:rFonts w:asciiTheme="majorBidi" w:hAnsiTheme="majorBidi" w:cstheme="majorBidi"/>
                <w:color w:val="FF0000"/>
                <w:sz w:val="28"/>
                <w:szCs w:val="28"/>
                <w:lang w:bidi="ar-JO"/>
              </w:rPr>
            </w:rPrChange>
          </w:rPr>
          <w:t>R</w:t>
        </w:r>
      </w:ins>
      <w:ins w:id="290" w:author="Rateb Hassoneh" w:date="2023-10-14T19:23:00Z">
        <w:r>
          <w:rPr>
            <w:rFonts w:asciiTheme="majorBidi" w:hAnsiTheme="majorBidi" w:cstheme="majorBidi"/>
            <w:b/>
            <w:bCs/>
            <w:color w:val="FF0000"/>
            <w:sz w:val="28"/>
            <w:szCs w:val="28"/>
            <w:lang w:bidi="ar-JO"/>
          </w:rPr>
          <w:t>u</w:t>
        </w:r>
      </w:ins>
      <w:ins w:id="291" w:author="Rateb Hassoneh" w:date="2023-10-14T19:22:00Z">
        <w:r w:rsidRPr="00542CEF">
          <w:rPr>
            <w:rFonts w:asciiTheme="majorBidi" w:hAnsiTheme="majorBidi" w:cstheme="majorBidi"/>
            <w:b/>
            <w:bCs/>
            <w:color w:val="FF0000"/>
            <w:sz w:val="28"/>
            <w:szCs w:val="28"/>
            <w:lang w:bidi="ar-JO"/>
            <w:rPrChange w:id="292" w:author="Rateb Hassoneh" w:date="2023-10-14T19:22:00Z">
              <w:rPr>
                <w:rFonts w:asciiTheme="majorBidi" w:hAnsiTheme="majorBidi" w:cstheme="majorBidi"/>
                <w:color w:val="FF0000"/>
                <w:sz w:val="28"/>
                <w:szCs w:val="28"/>
                <w:lang w:bidi="ar-JO"/>
              </w:rPr>
            </w:rPrChange>
          </w:rPr>
          <w:t>les and regulations:</w:t>
        </w:r>
      </w:ins>
    </w:p>
    <w:p w14:paraId="01008F03" w14:textId="77777777" w:rsidR="00542CEF" w:rsidRPr="00A45D24" w:rsidRDefault="00542CEF">
      <w:pPr>
        <w:pStyle w:val="ListParagraph"/>
        <w:numPr>
          <w:ilvl w:val="1"/>
          <w:numId w:val="14"/>
        </w:numPr>
        <w:rPr>
          <w:ins w:id="293" w:author="Rateb Hassoneh" w:date="2023-09-21T15:52:00Z"/>
          <w:rFonts w:asciiTheme="majorBidi" w:hAnsiTheme="majorBidi" w:cstheme="majorBidi"/>
          <w:color w:val="FF0000"/>
          <w:sz w:val="28"/>
          <w:szCs w:val="28"/>
          <w:lang w:bidi="ar-JO"/>
          <w:rPrChange w:id="294" w:author="Rateb Hassoneh" w:date="2023-10-14T19:19:00Z">
            <w:rPr>
              <w:ins w:id="295" w:author="Rateb Hassoneh" w:date="2023-09-21T15:52:00Z"/>
              <w:lang w:bidi="ar-JO"/>
            </w:rPr>
          </w:rPrChange>
        </w:rPr>
        <w:pPrChange w:id="296" w:author="Rateb Hassoneh" w:date="2023-10-14T19:32:00Z">
          <w:pPr>
            <w:numPr>
              <w:numId w:val="6"/>
            </w:numPr>
            <w:tabs>
              <w:tab w:val="num" w:pos="1080"/>
            </w:tabs>
            <w:ind w:left="1080" w:hanging="360"/>
          </w:pPr>
        </w:pPrChange>
      </w:pPr>
      <w:ins w:id="297" w:author="Rateb Hassoneh" w:date="2023-10-14T19:23:00Z">
        <w:r>
          <w:rPr>
            <w:rFonts w:asciiTheme="majorBidi" w:hAnsiTheme="majorBidi" w:cstheme="majorBidi"/>
            <w:color w:val="FF0000"/>
            <w:sz w:val="28"/>
            <w:szCs w:val="28"/>
            <w:lang w:bidi="ar-JO"/>
          </w:rPr>
          <w:t xml:space="preserve">A new policy for BCMA system was </w:t>
        </w:r>
      </w:ins>
      <w:ins w:id="298" w:author="Rateb Hassoneh" w:date="2023-10-14T19:28:00Z">
        <w:r w:rsidR="004043AE">
          <w:rPr>
            <w:rFonts w:asciiTheme="majorBidi" w:hAnsiTheme="majorBidi" w:cstheme="majorBidi"/>
            <w:color w:val="FF0000"/>
            <w:sz w:val="28"/>
            <w:szCs w:val="28"/>
            <w:lang w:bidi="ar-JO"/>
          </w:rPr>
          <w:t>developed</w:t>
        </w:r>
      </w:ins>
      <w:ins w:id="299" w:author="Rateb Hassoneh" w:date="2023-10-14T19:23:00Z">
        <w:r>
          <w:rPr>
            <w:rFonts w:asciiTheme="majorBidi" w:hAnsiTheme="majorBidi" w:cstheme="majorBidi"/>
            <w:color w:val="FF0000"/>
            <w:sz w:val="28"/>
            <w:szCs w:val="28"/>
            <w:lang w:bidi="ar-JO"/>
          </w:rPr>
          <w:t xml:space="preserve"> in </w:t>
        </w:r>
      </w:ins>
      <w:ins w:id="300" w:author="Rateb Hassoneh" w:date="2023-10-14T19:24:00Z">
        <w:r>
          <w:rPr>
            <w:rFonts w:asciiTheme="majorBidi" w:hAnsiTheme="majorBidi" w:cstheme="majorBidi"/>
            <w:color w:val="FF0000"/>
            <w:sz w:val="28"/>
            <w:szCs w:val="28"/>
            <w:lang w:bidi="ar-JO"/>
          </w:rPr>
          <w:t xml:space="preserve">order to </w:t>
        </w:r>
      </w:ins>
      <w:ins w:id="301" w:author="Rateb Hassoneh" w:date="2023-10-14T19:25:00Z">
        <w:r>
          <w:rPr>
            <w:rFonts w:asciiTheme="majorBidi" w:hAnsiTheme="majorBidi" w:cstheme="majorBidi"/>
            <w:color w:val="FF0000"/>
            <w:sz w:val="28"/>
            <w:szCs w:val="28"/>
            <w:lang w:bidi="ar-JO"/>
          </w:rPr>
          <w:t xml:space="preserve">standardizes the </w:t>
        </w:r>
        <w:r w:rsidR="00453F4D">
          <w:rPr>
            <w:rFonts w:asciiTheme="majorBidi" w:hAnsiTheme="majorBidi" w:cstheme="majorBidi"/>
            <w:color w:val="FF0000"/>
            <w:sz w:val="28"/>
            <w:szCs w:val="28"/>
            <w:lang w:bidi="ar-JO"/>
          </w:rPr>
          <w:t xml:space="preserve">administration process for all patients, </w:t>
        </w:r>
      </w:ins>
      <w:ins w:id="302" w:author="Rateb Hassoneh" w:date="2023-10-14T19:28:00Z">
        <w:r w:rsidR="004043AE">
          <w:rPr>
            <w:rFonts w:asciiTheme="majorBidi" w:hAnsiTheme="majorBidi" w:cstheme="majorBidi"/>
            <w:color w:val="FF0000"/>
            <w:sz w:val="28"/>
            <w:szCs w:val="28"/>
            <w:lang w:bidi="ar-JO"/>
          </w:rPr>
          <w:t>this policy</w:t>
        </w:r>
      </w:ins>
      <w:ins w:id="303" w:author="Rateb Hassoneh" w:date="2023-10-14T19:30:00Z">
        <w:r w:rsidR="004043AE">
          <w:rPr>
            <w:rFonts w:asciiTheme="majorBidi" w:hAnsiTheme="majorBidi" w:cstheme="majorBidi"/>
            <w:color w:val="FF0000"/>
            <w:sz w:val="28"/>
            <w:szCs w:val="28"/>
            <w:lang w:bidi="ar-JO"/>
          </w:rPr>
          <w:t xml:space="preserve"> explains for nurses how they can dealing with all</w:t>
        </w:r>
      </w:ins>
      <w:ins w:id="304" w:author="Rateb Hassoneh" w:date="2023-10-14T19:31:00Z">
        <w:r w:rsidR="004043AE">
          <w:rPr>
            <w:rFonts w:asciiTheme="majorBidi" w:hAnsiTheme="majorBidi" w:cstheme="majorBidi"/>
            <w:color w:val="FF0000"/>
            <w:sz w:val="28"/>
            <w:szCs w:val="28"/>
            <w:lang w:bidi="ar-JO"/>
          </w:rPr>
          <w:t xml:space="preserve"> administration scenarios like </w:t>
        </w:r>
      </w:ins>
      <w:ins w:id="305" w:author="Rateb Hassoneh" w:date="2023-10-14T19:32:00Z">
        <w:r w:rsidR="004043AE">
          <w:rPr>
            <w:rFonts w:asciiTheme="majorBidi" w:hAnsiTheme="majorBidi" w:cstheme="majorBidi"/>
            <w:color w:val="FF0000"/>
            <w:sz w:val="28"/>
            <w:szCs w:val="28"/>
            <w:lang w:bidi="ar-JO"/>
          </w:rPr>
          <w:t xml:space="preserve">administer </w:t>
        </w:r>
      </w:ins>
      <w:ins w:id="306" w:author="Rateb Hassoneh" w:date="2023-10-14T19:31:00Z">
        <w:r w:rsidR="004043AE">
          <w:rPr>
            <w:rFonts w:asciiTheme="majorBidi" w:hAnsiTheme="majorBidi" w:cstheme="majorBidi"/>
            <w:color w:val="FF0000"/>
            <w:sz w:val="28"/>
            <w:szCs w:val="28"/>
            <w:lang w:bidi="ar-JO"/>
          </w:rPr>
          <w:t>high alert medication</w:t>
        </w:r>
      </w:ins>
      <w:ins w:id="307" w:author="Rateb Hassoneh" w:date="2023-10-14T19:32:00Z">
        <w:r w:rsidR="004043AE">
          <w:rPr>
            <w:rFonts w:asciiTheme="majorBidi" w:hAnsiTheme="majorBidi" w:cstheme="majorBidi"/>
            <w:color w:val="FF0000"/>
            <w:sz w:val="28"/>
            <w:szCs w:val="28"/>
            <w:lang w:bidi="ar-JO"/>
          </w:rPr>
          <w:t>s, in case of system is down</w:t>
        </w:r>
      </w:ins>
      <w:ins w:id="308" w:author="Rateb Hassoneh" w:date="2023-10-14T19:33:00Z">
        <w:r w:rsidR="004043AE">
          <w:rPr>
            <w:rFonts w:asciiTheme="majorBidi" w:hAnsiTheme="majorBidi" w:cstheme="majorBidi"/>
            <w:color w:val="FF0000"/>
            <w:sz w:val="28"/>
            <w:szCs w:val="28"/>
            <w:lang w:bidi="ar-JO"/>
          </w:rPr>
          <w:t xml:space="preserve"> …</w:t>
        </w:r>
        <w:proofErr w:type="spellStart"/>
        <w:r w:rsidR="004043AE">
          <w:rPr>
            <w:rFonts w:asciiTheme="majorBidi" w:hAnsiTheme="majorBidi" w:cstheme="majorBidi"/>
            <w:color w:val="FF0000"/>
            <w:sz w:val="28"/>
            <w:szCs w:val="28"/>
            <w:lang w:bidi="ar-JO"/>
          </w:rPr>
          <w:t>ect</w:t>
        </w:r>
        <w:proofErr w:type="spellEnd"/>
        <w:r w:rsidR="004043AE">
          <w:rPr>
            <w:rFonts w:asciiTheme="majorBidi" w:hAnsiTheme="majorBidi" w:cstheme="majorBidi"/>
            <w:color w:val="FF0000"/>
            <w:sz w:val="28"/>
            <w:szCs w:val="28"/>
            <w:lang w:bidi="ar-JO"/>
          </w:rPr>
          <w:t>.</w:t>
        </w:r>
      </w:ins>
      <w:ins w:id="309" w:author="Rateb Hassoneh" w:date="2023-10-14T19:29:00Z">
        <w:r w:rsidR="004043AE">
          <w:rPr>
            <w:rFonts w:asciiTheme="majorBidi" w:hAnsiTheme="majorBidi" w:cstheme="majorBidi"/>
            <w:color w:val="FF0000"/>
            <w:sz w:val="28"/>
            <w:szCs w:val="28"/>
            <w:lang w:bidi="ar-JO"/>
          </w:rPr>
          <w:t xml:space="preserve"> </w:t>
        </w:r>
      </w:ins>
      <w:ins w:id="310" w:author="Rateb Hassoneh" w:date="2023-10-14T19:28:00Z">
        <w:r w:rsidR="004043AE">
          <w:rPr>
            <w:rFonts w:asciiTheme="majorBidi" w:hAnsiTheme="majorBidi" w:cstheme="majorBidi"/>
            <w:color w:val="FF0000"/>
            <w:sz w:val="28"/>
            <w:szCs w:val="28"/>
            <w:lang w:bidi="ar-JO"/>
          </w:rPr>
          <w:t xml:space="preserve"> </w:t>
        </w:r>
      </w:ins>
    </w:p>
    <w:p w14:paraId="0D7B15E6" w14:textId="77777777" w:rsidR="00A96318" w:rsidRPr="00573634" w:rsidRDefault="00A96318" w:rsidP="004311CF">
      <w:pPr>
        <w:rPr>
          <w:rFonts w:asciiTheme="majorBidi" w:hAnsiTheme="majorBidi" w:cstheme="majorBidi"/>
          <w:color w:val="FF0000"/>
          <w:sz w:val="28"/>
          <w:szCs w:val="28"/>
          <w:lang w:bidi="ar-JO"/>
        </w:rPr>
      </w:pPr>
    </w:p>
    <w:p w14:paraId="4603C7B0" w14:textId="77777777" w:rsidR="005B12EA" w:rsidRPr="0043670E" w:rsidRDefault="005B12EA" w:rsidP="0043670E">
      <w:pPr>
        <w:rPr>
          <w:rFonts w:asciiTheme="majorBidi" w:hAnsiTheme="majorBidi" w:cstheme="majorBidi"/>
          <w:sz w:val="28"/>
          <w:szCs w:val="28"/>
        </w:rPr>
      </w:pPr>
    </w:p>
    <w:p w14:paraId="1A107395" w14:textId="77777777" w:rsidR="0043670E" w:rsidRPr="0043670E" w:rsidRDefault="0043670E" w:rsidP="0043670E">
      <w:pPr>
        <w:rPr>
          <w:rFonts w:asciiTheme="majorBidi" w:hAnsiTheme="majorBidi" w:cstheme="majorBidi"/>
          <w:sz w:val="28"/>
          <w:szCs w:val="28"/>
        </w:rPr>
      </w:pPr>
      <w:r w:rsidRPr="0043670E">
        <w:rPr>
          <w:rFonts w:asciiTheme="majorBidi" w:hAnsiTheme="majorBidi" w:cstheme="majorBidi"/>
          <w:sz w:val="28"/>
          <w:szCs w:val="28"/>
        </w:rPr>
        <w:t>3. Installation:</w:t>
      </w:r>
      <w:r w:rsidR="005B12EA">
        <w:rPr>
          <w:rFonts w:asciiTheme="majorBidi" w:hAnsiTheme="majorBidi" w:cstheme="majorBidi"/>
          <w:sz w:val="28"/>
          <w:szCs w:val="28"/>
        </w:rPr>
        <w:t xml:space="preserve"> </w:t>
      </w:r>
      <w:r w:rsidR="005B12EA" w:rsidRPr="00573634">
        <w:rPr>
          <w:rFonts w:asciiTheme="majorBidi" w:hAnsiTheme="majorBidi" w:cstheme="majorBidi"/>
          <w:color w:val="FF0000"/>
          <w:sz w:val="28"/>
          <w:szCs w:val="28"/>
        </w:rPr>
        <w:t xml:space="preserve">(IT part) </w:t>
      </w:r>
    </w:p>
    <w:p w14:paraId="042EE59D" w14:textId="77777777" w:rsidR="0043670E" w:rsidRPr="0043670E" w:rsidRDefault="0043670E" w:rsidP="0043670E">
      <w:pPr>
        <w:rPr>
          <w:rFonts w:asciiTheme="majorBidi" w:hAnsiTheme="majorBidi" w:cstheme="majorBidi"/>
          <w:sz w:val="28"/>
          <w:szCs w:val="28"/>
        </w:rPr>
      </w:pPr>
      <w:r w:rsidRPr="0043670E">
        <w:rPr>
          <w:rFonts w:asciiTheme="majorBidi" w:hAnsiTheme="majorBidi" w:cstheme="majorBidi"/>
          <w:sz w:val="28"/>
          <w:szCs w:val="28"/>
        </w:rPr>
        <w:t>The installation phase marked the deployment of the chosen BCMA system at KHCC. This involved the integration of BCMA technology with the existing electronic health record (EHR) system, pharmacy management software, and mobile devices used by healthcare professionals. Hardware, such as barcode scanners and mobile devices, were procured and configured to ensure seamless communication between different components of the BCMA system.</w:t>
      </w:r>
    </w:p>
    <w:p w14:paraId="162B5A48" w14:textId="77777777" w:rsidR="0043670E" w:rsidRPr="0043670E" w:rsidRDefault="0043670E" w:rsidP="0043670E">
      <w:pPr>
        <w:rPr>
          <w:rFonts w:asciiTheme="majorBidi" w:hAnsiTheme="majorBidi" w:cstheme="majorBidi"/>
          <w:sz w:val="28"/>
          <w:szCs w:val="28"/>
        </w:rPr>
      </w:pPr>
    </w:p>
    <w:p w14:paraId="18333002" w14:textId="77777777" w:rsidR="0043670E" w:rsidRPr="0043670E" w:rsidRDefault="0043670E" w:rsidP="00164ABB">
      <w:pPr>
        <w:rPr>
          <w:rFonts w:asciiTheme="majorBidi" w:hAnsiTheme="majorBidi" w:cstheme="majorBidi"/>
          <w:sz w:val="28"/>
          <w:szCs w:val="28"/>
        </w:rPr>
      </w:pPr>
      <w:r w:rsidRPr="0043670E">
        <w:rPr>
          <w:rFonts w:asciiTheme="majorBidi" w:hAnsiTheme="majorBidi" w:cstheme="majorBidi"/>
          <w:sz w:val="28"/>
          <w:szCs w:val="28"/>
        </w:rPr>
        <w:t>4. Piloting Implementation</w:t>
      </w:r>
    </w:p>
    <w:p w14:paraId="7EC58AE0" w14:textId="77777777" w:rsidR="0043670E" w:rsidRDefault="0043670E" w:rsidP="005B12EA">
      <w:pPr>
        <w:rPr>
          <w:rFonts w:asciiTheme="majorBidi" w:hAnsiTheme="majorBidi" w:cstheme="majorBidi"/>
          <w:sz w:val="28"/>
          <w:szCs w:val="28"/>
        </w:rPr>
      </w:pPr>
      <w:r w:rsidRPr="0043670E">
        <w:rPr>
          <w:rFonts w:asciiTheme="majorBidi" w:hAnsiTheme="majorBidi" w:cstheme="majorBidi"/>
          <w:sz w:val="28"/>
          <w:szCs w:val="28"/>
        </w:rPr>
        <w:t xml:space="preserve">To ensure a smooth transition, the BCMA technology was first piloted in </w:t>
      </w:r>
      <w:r w:rsidR="005B12EA">
        <w:rPr>
          <w:rFonts w:asciiTheme="majorBidi" w:hAnsiTheme="majorBidi" w:cstheme="majorBidi"/>
          <w:sz w:val="28"/>
          <w:szCs w:val="28"/>
        </w:rPr>
        <w:t>each floor as a parallel implementation between BCMA and MAR sheet</w:t>
      </w:r>
      <w:r w:rsidRPr="0043670E">
        <w:rPr>
          <w:rFonts w:asciiTheme="majorBidi" w:hAnsiTheme="majorBidi" w:cstheme="majorBidi"/>
          <w:sz w:val="28"/>
          <w:szCs w:val="28"/>
        </w:rPr>
        <w:t xml:space="preserve">. </w:t>
      </w:r>
      <w:r w:rsidR="005B12EA">
        <w:rPr>
          <w:rFonts w:asciiTheme="majorBidi" w:hAnsiTheme="majorBidi" w:cstheme="majorBidi"/>
          <w:sz w:val="28"/>
          <w:szCs w:val="28"/>
        </w:rPr>
        <w:t>A</w:t>
      </w:r>
      <w:r w:rsidRPr="0043670E">
        <w:rPr>
          <w:rFonts w:asciiTheme="majorBidi" w:hAnsiTheme="majorBidi" w:cstheme="majorBidi"/>
          <w:sz w:val="28"/>
          <w:szCs w:val="28"/>
        </w:rPr>
        <w:t>llowing for thorough testing of the BCMA workflow. During this phase, training sessions were conducted for healthcare staff to familiarize them with the new technology, its functionalities, and its impact on their daily tasks. Feedback from the pilot phase was used to fine-tune the system and address any unforeseen challenges.</w:t>
      </w:r>
    </w:p>
    <w:p w14:paraId="7B6D9E85" w14:textId="77777777" w:rsidR="0043670E" w:rsidRPr="0043670E" w:rsidRDefault="0043670E" w:rsidP="0043670E">
      <w:pPr>
        <w:rPr>
          <w:rFonts w:asciiTheme="majorBidi" w:hAnsiTheme="majorBidi" w:cstheme="majorBidi"/>
          <w:sz w:val="28"/>
          <w:szCs w:val="28"/>
        </w:rPr>
      </w:pPr>
    </w:p>
    <w:p w14:paraId="37674AEE" w14:textId="77777777" w:rsidR="0043670E" w:rsidRPr="0043670E" w:rsidRDefault="0043670E" w:rsidP="000C7E63">
      <w:pPr>
        <w:rPr>
          <w:rFonts w:asciiTheme="majorBidi" w:hAnsiTheme="majorBidi" w:cstheme="majorBidi"/>
          <w:sz w:val="28"/>
          <w:szCs w:val="28"/>
        </w:rPr>
      </w:pPr>
      <w:r w:rsidRPr="00FB6B91">
        <w:rPr>
          <w:rFonts w:asciiTheme="majorBidi" w:hAnsiTheme="majorBidi" w:cstheme="majorBidi"/>
          <w:sz w:val="28"/>
          <w:szCs w:val="28"/>
        </w:rPr>
        <w:t xml:space="preserve">5. </w:t>
      </w:r>
      <w:ins w:id="311" w:author="Rula Najjar" w:date="2024-01-07T16:26:00Z">
        <w:r w:rsidR="003058F5">
          <w:rPr>
            <w:rFonts w:asciiTheme="majorBidi" w:hAnsiTheme="majorBidi" w:cstheme="majorBidi"/>
            <w:sz w:val="28"/>
            <w:szCs w:val="28"/>
          </w:rPr>
          <w:t xml:space="preserve">Monitoring and </w:t>
        </w:r>
      </w:ins>
      <w:r w:rsidRPr="00FB6B91">
        <w:rPr>
          <w:rFonts w:asciiTheme="majorBidi" w:hAnsiTheme="majorBidi" w:cstheme="majorBidi"/>
          <w:sz w:val="28"/>
          <w:szCs w:val="28"/>
        </w:rPr>
        <w:t>Intervention:</w:t>
      </w:r>
    </w:p>
    <w:p w14:paraId="10B2549F" w14:textId="77777777" w:rsidR="0043670E" w:rsidRDefault="0043670E" w:rsidP="00164ABB">
      <w:pPr>
        <w:rPr>
          <w:rFonts w:asciiTheme="majorBidi" w:hAnsiTheme="majorBidi" w:cstheme="majorBidi"/>
          <w:sz w:val="28"/>
          <w:szCs w:val="28"/>
        </w:rPr>
      </w:pPr>
      <w:r w:rsidRPr="0043670E">
        <w:rPr>
          <w:rFonts w:asciiTheme="majorBidi" w:hAnsiTheme="majorBidi" w:cstheme="majorBidi"/>
          <w:sz w:val="28"/>
          <w:szCs w:val="28"/>
        </w:rPr>
        <w:t xml:space="preserve">The intervention phase involved continuous oversight of the BCMA system's performance post-pilot. Regular meetings and feedback sessions </w:t>
      </w:r>
      <w:r w:rsidRPr="0043670E">
        <w:rPr>
          <w:rFonts w:asciiTheme="majorBidi" w:hAnsiTheme="majorBidi" w:cstheme="majorBidi"/>
          <w:sz w:val="28"/>
          <w:szCs w:val="28"/>
        </w:rPr>
        <w:lastRenderedPageBreak/>
        <w:t xml:space="preserve">were held with the healthcare staff to identify areas of improvement and address any issues promptly. </w:t>
      </w:r>
    </w:p>
    <w:p w14:paraId="2465082B" w14:textId="77777777" w:rsidR="00164ABB" w:rsidRDefault="00164ABB" w:rsidP="003058F5">
      <w:pPr>
        <w:rPr>
          <w:rFonts w:asciiTheme="majorBidi" w:hAnsiTheme="majorBidi" w:cstheme="majorBidi"/>
          <w:sz w:val="28"/>
          <w:szCs w:val="28"/>
        </w:rPr>
      </w:pPr>
      <w:r>
        <w:rPr>
          <w:rFonts w:asciiTheme="majorBidi" w:hAnsiTheme="majorBidi" w:cstheme="majorBidi"/>
          <w:sz w:val="28"/>
          <w:szCs w:val="28"/>
        </w:rPr>
        <w:t xml:space="preserve">Some challenges were faced </w:t>
      </w:r>
      <w:ins w:id="312" w:author="Rula Najjar" w:date="2024-01-07T16:19:00Z">
        <w:r w:rsidR="001D6C67">
          <w:rPr>
            <w:rFonts w:asciiTheme="majorBidi" w:hAnsiTheme="majorBidi" w:cstheme="majorBidi"/>
            <w:sz w:val="28"/>
            <w:szCs w:val="28"/>
          </w:rPr>
          <w:t xml:space="preserve">regarding </w:t>
        </w:r>
      </w:ins>
      <w:r>
        <w:rPr>
          <w:rFonts w:asciiTheme="majorBidi" w:hAnsiTheme="majorBidi" w:cstheme="majorBidi"/>
          <w:sz w:val="28"/>
          <w:szCs w:val="28"/>
        </w:rPr>
        <w:t>the patient own medication</w:t>
      </w:r>
      <w:ins w:id="313" w:author="Rula Najjar" w:date="2024-01-07T16:21:00Z">
        <w:r w:rsidR="003058F5">
          <w:rPr>
            <w:rFonts w:asciiTheme="majorBidi" w:hAnsiTheme="majorBidi" w:cstheme="majorBidi"/>
            <w:sz w:val="28"/>
            <w:szCs w:val="28"/>
          </w:rPr>
          <w:t xml:space="preserve"> </w:t>
        </w:r>
      </w:ins>
      <w:r>
        <w:rPr>
          <w:rFonts w:asciiTheme="majorBidi" w:hAnsiTheme="majorBidi" w:cstheme="majorBidi"/>
          <w:sz w:val="28"/>
          <w:szCs w:val="28"/>
        </w:rPr>
        <w:t>(PTOM), the bulk medication and oral solution</w:t>
      </w:r>
      <w:ins w:id="314" w:author="Rula Najjar" w:date="2024-01-07T16:20:00Z">
        <w:r w:rsidR="001D6C67">
          <w:rPr>
            <w:rFonts w:asciiTheme="majorBidi" w:hAnsiTheme="majorBidi" w:cstheme="majorBidi"/>
            <w:sz w:val="28"/>
            <w:szCs w:val="28"/>
          </w:rPr>
          <w:t xml:space="preserve">s. Another challenge raised related to </w:t>
        </w:r>
      </w:ins>
      <w:del w:id="315" w:author="Rula Najjar" w:date="2024-01-07T16:20:00Z">
        <w:r w:rsidDel="001D6C67">
          <w:rPr>
            <w:rFonts w:asciiTheme="majorBidi" w:hAnsiTheme="majorBidi" w:cstheme="majorBidi"/>
            <w:sz w:val="28"/>
            <w:szCs w:val="28"/>
          </w:rPr>
          <w:delText xml:space="preserve">, </w:delText>
        </w:r>
      </w:del>
      <w:r>
        <w:rPr>
          <w:rFonts w:asciiTheme="majorBidi" w:hAnsiTheme="majorBidi" w:cstheme="majorBidi"/>
          <w:sz w:val="28"/>
          <w:szCs w:val="28"/>
        </w:rPr>
        <w:t xml:space="preserve">the high alert medications </w:t>
      </w:r>
      <w:ins w:id="316" w:author="Rula Najjar" w:date="2024-01-07T16:20:00Z">
        <w:r w:rsidR="003058F5">
          <w:rPr>
            <w:rFonts w:asciiTheme="majorBidi" w:hAnsiTheme="majorBidi" w:cstheme="majorBidi"/>
            <w:sz w:val="28"/>
            <w:szCs w:val="28"/>
          </w:rPr>
          <w:t xml:space="preserve">administration process </w:t>
        </w:r>
      </w:ins>
      <w:r>
        <w:rPr>
          <w:rFonts w:asciiTheme="majorBidi" w:hAnsiTheme="majorBidi" w:cstheme="majorBidi"/>
          <w:sz w:val="28"/>
          <w:szCs w:val="28"/>
        </w:rPr>
        <w:t xml:space="preserve">that </w:t>
      </w:r>
      <w:ins w:id="317" w:author="Rula Najjar" w:date="2024-01-07T16:20:00Z">
        <w:r w:rsidR="003058F5">
          <w:rPr>
            <w:rFonts w:asciiTheme="majorBidi" w:hAnsiTheme="majorBidi" w:cstheme="majorBidi"/>
            <w:sz w:val="28"/>
            <w:szCs w:val="28"/>
          </w:rPr>
          <w:t xml:space="preserve">requires </w:t>
        </w:r>
      </w:ins>
      <w:del w:id="318" w:author="Rula Najjar" w:date="2024-01-07T16:20:00Z">
        <w:r w:rsidDel="003058F5">
          <w:rPr>
            <w:rFonts w:asciiTheme="majorBidi" w:hAnsiTheme="majorBidi" w:cstheme="majorBidi"/>
            <w:sz w:val="28"/>
            <w:szCs w:val="28"/>
          </w:rPr>
          <w:delText xml:space="preserve">need </w:delText>
        </w:r>
      </w:del>
      <w:proofErr w:type="gramStart"/>
      <w:r>
        <w:rPr>
          <w:rFonts w:asciiTheme="majorBidi" w:hAnsiTheme="majorBidi" w:cstheme="majorBidi"/>
          <w:sz w:val="28"/>
          <w:szCs w:val="28"/>
        </w:rPr>
        <w:t>a</w:t>
      </w:r>
      <w:proofErr w:type="gramEnd"/>
      <w:r>
        <w:rPr>
          <w:rFonts w:asciiTheme="majorBidi" w:hAnsiTheme="majorBidi" w:cstheme="majorBidi"/>
          <w:sz w:val="28"/>
          <w:szCs w:val="28"/>
        </w:rPr>
        <w:t xml:space="preserve"> </w:t>
      </w:r>
      <w:ins w:id="319" w:author="Rula Najjar" w:date="2024-01-07T16:21:00Z">
        <w:r w:rsidR="003058F5">
          <w:rPr>
            <w:rFonts w:asciiTheme="majorBidi" w:hAnsiTheme="majorBidi" w:cstheme="majorBidi"/>
            <w:sz w:val="28"/>
            <w:szCs w:val="28"/>
          </w:rPr>
          <w:t xml:space="preserve">interdependent </w:t>
        </w:r>
      </w:ins>
      <w:r>
        <w:rPr>
          <w:rFonts w:asciiTheme="majorBidi" w:hAnsiTheme="majorBidi" w:cstheme="majorBidi"/>
          <w:sz w:val="28"/>
          <w:szCs w:val="28"/>
        </w:rPr>
        <w:t>double check</w:t>
      </w:r>
      <w:del w:id="320" w:author="Rula Najjar" w:date="2024-01-07T16:21:00Z">
        <w:r w:rsidDel="003058F5">
          <w:rPr>
            <w:rFonts w:asciiTheme="majorBidi" w:hAnsiTheme="majorBidi" w:cstheme="majorBidi"/>
            <w:sz w:val="28"/>
            <w:szCs w:val="28"/>
          </w:rPr>
          <w:delText>ed</w:delText>
        </w:r>
      </w:del>
      <w:r>
        <w:rPr>
          <w:rFonts w:asciiTheme="majorBidi" w:hAnsiTheme="majorBidi" w:cstheme="majorBidi"/>
          <w:sz w:val="28"/>
          <w:szCs w:val="28"/>
        </w:rPr>
        <w:t xml:space="preserve"> by other nurse before administration</w:t>
      </w:r>
      <w:ins w:id="321" w:author="Rula Najjar" w:date="2024-01-07T16:21:00Z">
        <w:r w:rsidR="003058F5">
          <w:rPr>
            <w:rFonts w:asciiTheme="majorBidi" w:hAnsiTheme="majorBidi" w:cstheme="majorBidi"/>
            <w:sz w:val="28"/>
            <w:szCs w:val="28"/>
          </w:rPr>
          <w:t xml:space="preserve">. Handling patients with procedures due for medication at same time , missing doses </w:t>
        </w:r>
      </w:ins>
      <w:ins w:id="322" w:author="Rula Najjar" w:date="2024-01-07T16:22:00Z">
        <w:r w:rsidR="003058F5">
          <w:rPr>
            <w:rFonts w:asciiTheme="majorBidi" w:hAnsiTheme="majorBidi" w:cstheme="majorBidi"/>
            <w:sz w:val="28"/>
            <w:szCs w:val="28"/>
          </w:rPr>
          <w:t>administration</w:t>
        </w:r>
      </w:ins>
      <w:ins w:id="323" w:author="Rula Najjar" w:date="2024-01-07T16:21:00Z">
        <w:r w:rsidR="003058F5">
          <w:rPr>
            <w:rFonts w:asciiTheme="majorBidi" w:hAnsiTheme="majorBidi" w:cstheme="majorBidi"/>
            <w:sz w:val="28"/>
            <w:szCs w:val="28"/>
          </w:rPr>
          <w:t xml:space="preserve"> </w:t>
        </w:r>
      </w:ins>
      <w:ins w:id="324" w:author="Rula Najjar" w:date="2024-01-07T16:22:00Z">
        <w:r w:rsidR="003058F5">
          <w:rPr>
            <w:rFonts w:asciiTheme="majorBidi" w:hAnsiTheme="majorBidi" w:cstheme="majorBidi"/>
            <w:sz w:val="28"/>
            <w:szCs w:val="28"/>
          </w:rPr>
          <w:t>were other challenges.</w:t>
        </w:r>
      </w:ins>
      <w:del w:id="325" w:author="Rula Najjar" w:date="2024-01-07T16:22:00Z">
        <w:r w:rsidDel="003058F5">
          <w:rPr>
            <w:rFonts w:asciiTheme="majorBidi" w:hAnsiTheme="majorBidi" w:cstheme="majorBidi"/>
            <w:sz w:val="28"/>
            <w:szCs w:val="28"/>
          </w:rPr>
          <w:delText>, the patient who need any procedure while he is due for medication, the work around by nurse, and the missing dose.</w:delText>
        </w:r>
      </w:del>
      <w:r>
        <w:rPr>
          <w:rFonts w:asciiTheme="majorBidi" w:hAnsiTheme="majorBidi" w:cstheme="majorBidi"/>
          <w:sz w:val="28"/>
          <w:szCs w:val="28"/>
        </w:rPr>
        <w:t xml:space="preserve"> The table below shows the interventions done for each challenge to be solved:</w:t>
      </w:r>
    </w:p>
    <w:p w14:paraId="52F71A22" w14:textId="77777777" w:rsidR="00164ABB" w:rsidRDefault="00164ABB" w:rsidP="00164ABB">
      <w:pPr>
        <w:rPr>
          <w:rFonts w:asciiTheme="majorBidi" w:hAnsiTheme="majorBidi" w:cstheme="majorBidi"/>
          <w:sz w:val="28"/>
          <w:szCs w:val="28"/>
        </w:rPr>
      </w:pPr>
    </w:p>
    <w:p w14:paraId="6CB27340" w14:textId="77777777" w:rsidR="00ED3AEF" w:rsidRDefault="00ED3AEF" w:rsidP="00164ABB">
      <w:pPr>
        <w:rPr>
          <w:rFonts w:asciiTheme="majorBidi" w:hAnsiTheme="majorBidi" w:cstheme="majorBidi"/>
          <w:sz w:val="28"/>
          <w:szCs w:val="28"/>
        </w:rPr>
      </w:pPr>
    </w:p>
    <w:p w14:paraId="14FC437B" w14:textId="77777777" w:rsidR="00ED3AEF" w:rsidRDefault="00ED3AEF" w:rsidP="00164ABB">
      <w:pPr>
        <w:rPr>
          <w:rFonts w:asciiTheme="majorBidi" w:hAnsiTheme="majorBidi" w:cstheme="majorBidi"/>
          <w:sz w:val="28"/>
          <w:szCs w:val="28"/>
        </w:rPr>
      </w:pPr>
    </w:p>
    <w:tbl>
      <w:tblPr>
        <w:tblStyle w:val="TableGrid"/>
        <w:tblW w:w="9953" w:type="dxa"/>
        <w:tblInd w:w="-635" w:type="dxa"/>
        <w:tblLook w:val="04A0" w:firstRow="1" w:lastRow="0" w:firstColumn="1" w:lastColumn="0" w:noHBand="0" w:noVBand="1"/>
      </w:tblPr>
      <w:tblGrid>
        <w:gridCol w:w="4372"/>
        <w:gridCol w:w="5581"/>
      </w:tblGrid>
      <w:tr w:rsidR="00B53831" w14:paraId="7D7754C2" w14:textId="77777777" w:rsidTr="00B53831">
        <w:trPr>
          <w:trHeight w:val="226"/>
        </w:trPr>
        <w:tc>
          <w:tcPr>
            <w:tcW w:w="4372" w:type="dxa"/>
          </w:tcPr>
          <w:p w14:paraId="2CB58872" w14:textId="77777777" w:rsidR="00B53831" w:rsidRDefault="00B53831" w:rsidP="00414CAA">
            <w:pPr>
              <w:rPr>
                <w:rFonts w:asciiTheme="majorBidi" w:hAnsiTheme="majorBidi" w:cstheme="majorBidi"/>
                <w:sz w:val="28"/>
                <w:szCs w:val="28"/>
              </w:rPr>
            </w:pPr>
            <w:r>
              <w:rPr>
                <w:rFonts w:asciiTheme="majorBidi" w:hAnsiTheme="majorBidi" w:cstheme="majorBidi"/>
                <w:sz w:val="28"/>
                <w:szCs w:val="28"/>
              </w:rPr>
              <w:t xml:space="preserve">The challenge </w:t>
            </w:r>
          </w:p>
        </w:tc>
        <w:tc>
          <w:tcPr>
            <w:tcW w:w="5581" w:type="dxa"/>
          </w:tcPr>
          <w:p w14:paraId="4B40512F" w14:textId="77777777" w:rsidR="00B53831" w:rsidRDefault="00B53831" w:rsidP="00414CAA">
            <w:pPr>
              <w:rPr>
                <w:rFonts w:asciiTheme="majorBidi" w:hAnsiTheme="majorBidi" w:cstheme="majorBidi"/>
                <w:sz w:val="28"/>
                <w:szCs w:val="28"/>
              </w:rPr>
            </w:pPr>
            <w:r>
              <w:rPr>
                <w:rFonts w:asciiTheme="majorBidi" w:hAnsiTheme="majorBidi" w:cstheme="majorBidi"/>
                <w:sz w:val="28"/>
                <w:szCs w:val="28"/>
              </w:rPr>
              <w:t xml:space="preserve">The intervention </w:t>
            </w:r>
          </w:p>
        </w:tc>
      </w:tr>
      <w:tr w:rsidR="00B53831" w14:paraId="7AB28CDF" w14:textId="77777777" w:rsidTr="00B53831">
        <w:trPr>
          <w:trHeight w:val="226"/>
        </w:trPr>
        <w:tc>
          <w:tcPr>
            <w:tcW w:w="4372" w:type="dxa"/>
          </w:tcPr>
          <w:p w14:paraId="65FB8AC3" w14:textId="77777777" w:rsidR="00B53831" w:rsidRDefault="00B53831" w:rsidP="00414CAA">
            <w:pPr>
              <w:rPr>
                <w:rFonts w:asciiTheme="majorBidi" w:hAnsiTheme="majorBidi" w:cstheme="majorBidi"/>
                <w:sz w:val="28"/>
                <w:szCs w:val="28"/>
              </w:rPr>
            </w:pPr>
            <w:r>
              <w:rPr>
                <w:rFonts w:asciiTheme="majorBidi" w:hAnsiTheme="majorBidi" w:cstheme="majorBidi"/>
                <w:sz w:val="28"/>
                <w:szCs w:val="28"/>
              </w:rPr>
              <w:t>L</w:t>
            </w:r>
            <w:r w:rsidRPr="00414CAA">
              <w:rPr>
                <w:rFonts w:asciiTheme="majorBidi" w:hAnsiTheme="majorBidi" w:cstheme="majorBidi"/>
                <w:sz w:val="28"/>
                <w:szCs w:val="28"/>
              </w:rPr>
              <w:t>ose clarity</w:t>
            </w:r>
            <w:r>
              <w:rPr>
                <w:rFonts w:asciiTheme="majorBidi" w:hAnsiTheme="majorBidi" w:cstheme="majorBidi"/>
                <w:sz w:val="28"/>
                <w:szCs w:val="28"/>
              </w:rPr>
              <w:t xml:space="preserve"> of bar code on label,</w:t>
            </w:r>
            <w:r w:rsidRPr="00414CAA">
              <w:rPr>
                <w:rFonts w:asciiTheme="majorBidi" w:hAnsiTheme="majorBidi" w:cstheme="majorBidi"/>
                <w:sz w:val="28"/>
                <w:szCs w:val="28"/>
              </w:rPr>
              <w:t xml:space="preserve"> due to multiple potential causes</w:t>
            </w:r>
          </w:p>
        </w:tc>
        <w:tc>
          <w:tcPr>
            <w:tcW w:w="5581" w:type="dxa"/>
          </w:tcPr>
          <w:p w14:paraId="7E075771" w14:textId="77777777" w:rsidR="00B53831" w:rsidRDefault="00B53831" w:rsidP="00414CAA">
            <w:pPr>
              <w:rPr>
                <w:rFonts w:asciiTheme="majorBidi" w:hAnsiTheme="majorBidi" w:cstheme="majorBidi"/>
                <w:sz w:val="28"/>
                <w:szCs w:val="28"/>
              </w:rPr>
            </w:pPr>
            <w:r>
              <w:rPr>
                <w:rFonts w:asciiTheme="majorBidi" w:hAnsiTheme="majorBidi" w:cstheme="majorBidi"/>
                <w:sz w:val="28"/>
                <w:szCs w:val="28"/>
              </w:rPr>
              <w:t>We create a List of virtual bar code for each single medication by generic (IEN list)</w:t>
            </w:r>
          </w:p>
        </w:tc>
      </w:tr>
      <w:tr w:rsidR="00B53831" w14:paraId="073E619F" w14:textId="77777777" w:rsidTr="00B53831">
        <w:trPr>
          <w:trHeight w:val="1618"/>
        </w:trPr>
        <w:tc>
          <w:tcPr>
            <w:tcW w:w="4372" w:type="dxa"/>
          </w:tcPr>
          <w:p w14:paraId="2ED34CE9" w14:textId="77777777" w:rsidR="00B53831" w:rsidRDefault="00B53831" w:rsidP="00414CAA">
            <w:pPr>
              <w:rPr>
                <w:rFonts w:asciiTheme="majorBidi" w:hAnsiTheme="majorBidi" w:cstheme="majorBidi"/>
                <w:sz w:val="28"/>
                <w:szCs w:val="28"/>
              </w:rPr>
            </w:pPr>
            <w:r w:rsidRPr="00414CAA">
              <w:rPr>
                <w:rFonts w:asciiTheme="majorBidi" w:hAnsiTheme="majorBidi" w:cstheme="majorBidi"/>
                <w:sz w:val="28"/>
                <w:szCs w:val="28"/>
              </w:rPr>
              <w:t>A patient has brought their own medication, which could be non-formulary or a different brand from what the hospital provides</w:t>
            </w:r>
            <w:r>
              <w:rPr>
                <w:rFonts w:asciiTheme="majorBidi" w:hAnsiTheme="majorBidi" w:cstheme="majorBidi"/>
                <w:sz w:val="28"/>
                <w:szCs w:val="28"/>
              </w:rPr>
              <w:t xml:space="preserve"> (PTOM)</w:t>
            </w:r>
          </w:p>
        </w:tc>
        <w:tc>
          <w:tcPr>
            <w:tcW w:w="5581" w:type="dxa"/>
          </w:tcPr>
          <w:p w14:paraId="7B3A50E5" w14:textId="77777777" w:rsidR="00B53831" w:rsidRDefault="00B53831" w:rsidP="00164ABB">
            <w:pPr>
              <w:rPr>
                <w:rFonts w:asciiTheme="majorBidi" w:hAnsiTheme="majorBidi" w:cstheme="majorBidi"/>
                <w:sz w:val="28"/>
                <w:szCs w:val="28"/>
              </w:rPr>
            </w:pPr>
            <w:r w:rsidRPr="00414CAA">
              <w:rPr>
                <w:rFonts w:asciiTheme="majorBidi" w:hAnsiTheme="majorBidi" w:cstheme="majorBidi"/>
                <w:sz w:val="28"/>
                <w:szCs w:val="28"/>
              </w:rPr>
              <w:t>We created an item on IEN list called PTOM and the nurse shall document the information on nursing note every dose</w:t>
            </w:r>
          </w:p>
        </w:tc>
      </w:tr>
      <w:tr w:rsidR="00B53831" w14:paraId="1F2CCF1D" w14:textId="77777777" w:rsidTr="00B53831">
        <w:trPr>
          <w:trHeight w:val="927"/>
        </w:trPr>
        <w:tc>
          <w:tcPr>
            <w:tcW w:w="4372" w:type="dxa"/>
          </w:tcPr>
          <w:p w14:paraId="7F33D11F" w14:textId="77777777" w:rsidR="00B53831" w:rsidRDefault="00B53831" w:rsidP="00414CAA">
            <w:pPr>
              <w:rPr>
                <w:rFonts w:asciiTheme="majorBidi" w:hAnsiTheme="majorBidi" w:cstheme="majorBidi"/>
                <w:sz w:val="28"/>
                <w:szCs w:val="28"/>
              </w:rPr>
            </w:pPr>
            <w:r>
              <w:rPr>
                <w:rFonts w:asciiTheme="majorBidi" w:hAnsiTheme="majorBidi" w:cstheme="majorBidi"/>
                <w:sz w:val="28"/>
                <w:szCs w:val="28"/>
              </w:rPr>
              <w:t xml:space="preserve">The multi-used oral solution </w:t>
            </w:r>
          </w:p>
        </w:tc>
        <w:tc>
          <w:tcPr>
            <w:tcW w:w="5581" w:type="dxa"/>
          </w:tcPr>
          <w:p w14:paraId="01EA9398" w14:textId="77777777" w:rsidR="00B53831" w:rsidRDefault="00B53831" w:rsidP="003058F5">
            <w:pPr>
              <w:rPr>
                <w:rFonts w:asciiTheme="majorBidi" w:hAnsiTheme="majorBidi" w:cstheme="majorBidi"/>
                <w:sz w:val="28"/>
                <w:szCs w:val="28"/>
              </w:rPr>
            </w:pPr>
            <w:r w:rsidRPr="00B53831">
              <w:rPr>
                <w:rFonts w:asciiTheme="majorBidi" w:hAnsiTheme="majorBidi" w:cstheme="majorBidi"/>
                <w:sz w:val="28"/>
                <w:szCs w:val="28"/>
              </w:rPr>
              <w:t xml:space="preserve">We began the process of preparing </w:t>
            </w:r>
            <w:ins w:id="326" w:author="Rula Najjar" w:date="2024-01-07T16:23:00Z">
              <w:r w:rsidR="003058F5">
                <w:rPr>
                  <w:rFonts w:asciiTheme="majorBidi" w:hAnsiTheme="majorBidi" w:cstheme="majorBidi"/>
                  <w:sz w:val="28"/>
                  <w:szCs w:val="28"/>
                </w:rPr>
                <w:t xml:space="preserve">oral solution </w:t>
              </w:r>
            </w:ins>
            <w:del w:id="327" w:author="Rula Najjar" w:date="2024-01-07T16:23:00Z">
              <w:r w:rsidRPr="00B53831" w:rsidDel="003058F5">
                <w:rPr>
                  <w:rFonts w:asciiTheme="majorBidi" w:hAnsiTheme="majorBidi" w:cstheme="majorBidi"/>
                  <w:sz w:val="28"/>
                  <w:szCs w:val="28"/>
                </w:rPr>
                <w:delText xml:space="preserve">it </w:delText>
              </w:r>
            </w:del>
            <w:r w:rsidRPr="00B53831">
              <w:rPr>
                <w:rFonts w:asciiTheme="majorBidi" w:hAnsiTheme="majorBidi" w:cstheme="majorBidi"/>
                <w:sz w:val="28"/>
                <w:szCs w:val="28"/>
              </w:rPr>
              <w:t xml:space="preserve">in </w:t>
            </w:r>
            <w:r>
              <w:rPr>
                <w:rFonts w:asciiTheme="majorBidi" w:hAnsiTheme="majorBidi" w:cstheme="majorBidi"/>
                <w:sz w:val="28"/>
                <w:szCs w:val="28"/>
              </w:rPr>
              <w:t xml:space="preserve">oral </w:t>
            </w:r>
            <w:r w:rsidRPr="00B53831">
              <w:rPr>
                <w:rFonts w:asciiTheme="majorBidi" w:hAnsiTheme="majorBidi" w:cstheme="majorBidi"/>
                <w:sz w:val="28"/>
                <w:szCs w:val="28"/>
              </w:rPr>
              <w:t xml:space="preserve">syringe </w:t>
            </w:r>
            <w:ins w:id="328" w:author="Rula Najjar" w:date="2024-01-07T16:23:00Z">
              <w:r w:rsidR="003058F5">
                <w:rPr>
                  <w:rFonts w:asciiTheme="majorBidi" w:hAnsiTheme="majorBidi" w:cstheme="majorBidi"/>
                  <w:sz w:val="28"/>
                  <w:szCs w:val="28"/>
                </w:rPr>
                <w:t xml:space="preserve">unit </w:t>
              </w:r>
            </w:ins>
            <w:r w:rsidRPr="00B53831">
              <w:rPr>
                <w:rFonts w:asciiTheme="majorBidi" w:hAnsiTheme="majorBidi" w:cstheme="majorBidi"/>
                <w:sz w:val="28"/>
                <w:szCs w:val="28"/>
              </w:rPr>
              <w:t>form, including a label with the medication's barcode</w:t>
            </w:r>
            <w:ins w:id="329" w:author="Rula Najjar" w:date="2024-01-07T16:23:00Z">
              <w:r w:rsidR="003058F5">
                <w:rPr>
                  <w:rFonts w:asciiTheme="majorBidi" w:hAnsiTheme="majorBidi" w:cstheme="majorBidi"/>
                  <w:sz w:val="28"/>
                  <w:szCs w:val="28"/>
                </w:rPr>
                <w:t xml:space="preserve"> for each dose</w:t>
              </w:r>
            </w:ins>
            <w:r>
              <w:rPr>
                <w:rFonts w:asciiTheme="majorBidi" w:hAnsiTheme="majorBidi" w:cstheme="majorBidi"/>
                <w:sz w:val="28"/>
                <w:szCs w:val="28"/>
              </w:rPr>
              <w:t>.</w:t>
            </w:r>
          </w:p>
        </w:tc>
      </w:tr>
      <w:tr w:rsidR="00B53831" w14:paraId="319B7A17" w14:textId="77777777" w:rsidTr="00B53831">
        <w:trPr>
          <w:trHeight w:val="226"/>
        </w:trPr>
        <w:tc>
          <w:tcPr>
            <w:tcW w:w="4372" w:type="dxa"/>
          </w:tcPr>
          <w:p w14:paraId="15125B6A" w14:textId="77777777" w:rsidR="00B53831" w:rsidRDefault="00B53831" w:rsidP="00164ABB">
            <w:pPr>
              <w:rPr>
                <w:rFonts w:asciiTheme="majorBidi" w:hAnsiTheme="majorBidi" w:cstheme="majorBidi"/>
                <w:sz w:val="28"/>
                <w:szCs w:val="28"/>
              </w:rPr>
            </w:pPr>
            <w:r>
              <w:rPr>
                <w:rFonts w:asciiTheme="majorBidi" w:hAnsiTheme="majorBidi" w:cstheme="majorBidi"/>
                <w:sz w:val="28"/>
                <w:szCs w:val="28"/>
              </w:rPr>
              <w:t xml:space="preserve">High alert medication that need to be checked by two nurses. </w:t>
            </w:r>
          </w:p>
        </w:tc>
        <w:tc>
          <w:tcPr>
            <w:tcW w:w="5581" w:type="dxa"/>
          </w:tcPr>
          <w:p w14:paraId="7C49ADBF" w14:textId="77777777" w:rsidR="00B53831" w:rsidRDefault="00B53831" w:rsidP="004312ED">
            <w:pPr>
              <w:rPr>
                <w:rFonts w:asciiTheme="majorBidi" w:hAnsiTheme="majorBidi" w:cstheme="majorBidi"/>
                <w:sz w:val="28"/>
                <w:szCs w:val="28"/>
              </w:rPr>
            </w:pPr>
            <w:r>
              <w:rPr>
                <w:rFonts w:asciiTheme="majorBidi" w:hAnsiTheme="majorBidi" w:cstheme="majorBidi"/>
                <w:sz w:val="28"/>
                <w:szCs w:val="28"/>
              </w:rPr>
              <w:t xml:space="preserve">We agreed to add a </w:t>
            </w:r>
            <w:del w:id="330" w:author="Rateb Hassoneh" w:date="2023-09-21T13:52:00Z">
              <w:r w:rsidDel="004312ED">
                <w:rPr>
                  <w:rFonts w:asciiTheme="majorBidi" w:hAnsiTheme="majorBidi" w:cstheme="majorBidi"/>
                  <w:sz w:val="28"/>
                  <w:szCs w:val="28"/>
                </w:rPr>
                <w:delText xml:space="preserve">nursing note </w:delText>
              </w:r>
            </w:del>
            <w:ins w:id="331" w:author="Rateb Hassoneh" w:date="2023-09-21T13:52:00Z">
              <w:r w:rsidR="004312ED">
                <w:rPr>
                  <w:rFonts w:asciiTheme="majorBidi" w:hAnsiTheme="majorBidi" w:cstheme="majorBidi"/>
                  <w:sz w:val="28"/>
                  <w:szCs w:val="28"/>
                </w:rPr>
                <w:t xml:space="preserve">comment </w:t>
              </w:r>
            </w:ins>
            <w:r>
              <w:rPr>
                <w:rFonts w:asciiTheme="majorBidi" w:hAnsiTheme="majorBidi" w:cstheme="majorBidi"/>
                <w:sz w:val="28"/>
                <w:szCs w:val="28"/>
              </w:rPr>
              <w:t>on</w:t>
            </w:r>
            <w:ins w:id="332" w:author="Rateb Hassoneh" w:date="2023-10-12T14:46:00Z">
              <w:r w:rsidR="00AD055D">
                <w:rPr>
                  <w:rFonts w:asciiTheme="majorBidi" w:hAnsiTheme="majorBidi" w:cstheme="majorBidi"/>
                  <w:sz w:val="28"/>
                  <w:szCs w:val="28"/>
                </w:rPr>
                <w:t xml:space="preserve"> BCMA for</w:t>
              </w:r>
            </w:ins>
            <w:r>
              <w:rPr>
                <w:rFonts w:asciiTheme="majorBidi" w:hAnsiTheme="majorBidi" w:cstheme="majorBidi"/>
                <w:sz w:val="28"/>
                <w:szCs w:val="28"/>
              </w:rPr>
              <w:t xml:space="preserve"> each medication with</w:t>
            </w:r>
            <w:del w:id="333" w:author="Rateb Hassoneh" w:date="2023-09-21T11:16:00Z">
              <w:r w:rsidDel="0066685A">
                <w:rPr>
                  <w:rFonts w:asciiTheme="majorBidi" w:hAnsiTheme="majorBidi" w:cstheme="majorBidi"/>
                  <w:sz w:val="28"/>
                  <w:szCs w:val="28"/>
                </w:rPr>
                <w:delText xml:space="preserve"> signature of the two nurse that checked the medication</w:delText>
              </w:r>
            </w:del>
            <w:ins w:id="334" w:author="Rateb Hassoneh" w:date="2023-09-21T11:16:00Z">
              <w:r w:rsidR="0066685A">
                <w:rPr>
                  <w:rFonts w:asciiTheme="majorBidi" w:hAnsiTheme="majorBidi" w:cstheme="majorBidi"/>
                  <w:sz w:val="28"/>
                  <w:szCs w:val="28"/>
                </w:rPr>
                <w:t xml:space="preserve"> </w:t>
              </w:r>
              <w:r w:rsidR="0066685A" w:rsidRPr="0066685A">
                <w:rPr>
                  <w:rFonts w:asciiTheme="majorBidi" w:hAnsiTheme="majorBidi" w:cstheme="majorBidi"/>
                  <w:sz w:val="28"/>
                  <w:szCs w:val="28"/>
                </w:rPr>
                <w:t>the name and ID number of</w:t>
              </w:r>
              <w:r w:rsidR="0066685A">
                <w:rPr>
                  <w:rFonts w:asciiTheme="majorBidi" w:hAnsiTheme="majorBidi" w:cstheme="majorBidi"/>
                  <w:sz w:val="28"/>
                  <w:szCs w:val="28"/>
                </w:rPr>
                <w:t xml:space="preserve"> t</w:t>
              </w:r>
            </w:ins>
            <w:ins w:id="335" w:author="Rateb Hassoneh" w:date="2023-09-21T11:18:00Z">
              <w:r w:rsidR="0066685A">
                <w:rPr>
                  <w:rFonts w:asciiTheme="majorBidi" w:hAnsiTheme="majorBidi" w:cstheme="majorBidi"/>
                  <w:sz w:val="28"/>
                  <w:szCs w:val="28"/>
                </w:rPr>
                <w:t>h</w:t>
              </w:r>
            </w:ins>
            <w:ins w:id="336" w:author="Rateb Hassoneh" w:date="2023-09-21T11:16:00Z">
              <w:r w:rsidR="0066685A">
                <w:rPr>
                  <w:rFonts w:asciiTheme="majorBidi" w:hAnsiTheme="majorBidi" w:cstheme="majorBidi"/>
                  <w:sz w:val="28"/>
                  <w:szCs w:val="28"/>
                </w:rPr>
                <w:t>e second checker</w:t>
              </w:r>
            </w:ins>
            <w:r>
              <w:rPr>
                <w:rFonts w:asciiTheme="majorBidi" w:hAnsiTheme="majorBidi" w:cstheme="majorBidi"/>
                <w:sz w:val="28"/>
                <w:szCs w:val="28"/>
              </w:rPr>
              <w:t>.</w:t>
            </w:r>
          </w:p>
        </w:tc>
      </w:tr>
      <w:tr w:rsidR="00B53831" w14:paraId="6D1E3C7E" w14:textId="77777777" w:rsidTr="00B53831">
        <w:trPr>
          <w:trHeight w:val="226"/>
        </w:trPr>
        <w:tc>
          <w:tcPr>
            <w:tcW w:w="4372" w:type="dxa"/>
          </w:tcPr>
          <w:p w14:paraId="34A78804" w14:textId="77777777" w:rsidR="00B53831" w:rsidRDefault="006038E3" w:rsidP="00164ABB">
            <w:pPr>
              <w:rPr>
                <w:rFonts w:asciiTheme="majorBidi" w:hAnsiTheme="majorBidi" w:cstheme="majorBidi"/>
                <w:sz w:val="28"/>
                <w:szCs w:val="28"/>
              </w:rPr>
            </w:pPr>
            <w:del w:id="337" w:author="Rula Najjar" w:date="2024-01-07T16:24:00Z">
              <w:r w:rsidDel="003058F5">
                <w:rPr>
                  <w:rFonts w:asciiTheme="majorBidi" w:hAnsiTheme="majorBidi" w:cstheme="majorBidi"/>
                  <w:sz w:val="28"/>
                  <w:szCs w:val="28"/>
                </w:rPr>
                <w:delText xml:space="preserve">the </w:delText>
              </w:r>
            </w:del>
            <w:ins w:id="338" w:author="Rula Najjar" w:date="2024-01-07T16:24:00Z">
              <w:r w:rsidR="003058F5">
                <w:rPr>
                  <w:rFonts w:asciiTheme="majorBidi" w:hAnsiTheme="majorBidi" w:cstheme="majorBidi"/>
                  <w:sz w:val="28"/>
                  <w:szCs w:val="28"/>
                </w:rPr>
                <w:t xml:space="preserve">The </w:t>
              </w:r>
            </w:ins>
            <w:r>
              <w:rPr>
                <w:rFonts w:asciiTheme="majorBidi" w:hAnsiTheme="majorBidi" w:cstheme="majorBidi"/>
                <w:sz w:val="28"/>
                <w:szCs w:val="28"/>
              </w:rPr>
              <w:t xml:space="preserve">work around using the IEN </w:t>
            </w:r>
            <w:r w:rsidR="00FB6B91">
              <w:rPr>
                <w:rFonts w:asciiTheme="majorBidi" w:hAnsiTheme="majorBidi" w:cstheme="majorBidi"/>
                <w:sz w:val="28"/>
                <w:szCs w:val="28"/>
              </w:rPr>
              <w:t xml:space="preserve">list by nurse </w:t>
            </w:r>
          </w:p>
        </w:tc>
        <w:tc>
          <w:tcPr>
            <w:tcW w:w="5581" w:type="dxa"/>
          </w:tcPr>
          <w:p w14:paraId="1A19DC1E" w14:textId="77777777" w:rsidR="00B53831" w:rsidRDefault="00FB6B91" w:rsidP="003058F5">
            <w:pPr>
              <w:rPr>
                <w:rFonts w:asciiTheme="majorBidi" w:hAnsiTheme="majorBidi" w:cstheme="majorBidi"/>
                <w:sz w:val="28"/>
                <w:szCs w:val="28"/>
              </w:rPr>
            </w:pPr>
            <w:r>
              <w:rPr>
                <w:rFonts w:asciiTheme="majorBidi" w:hAnsiTheme="majorBidi" w:cstheme="majorBidi"/>
                <w:sz w:val="28"/>
                <w:szCs w:val="28"/>
              </w:rPr>
              <w:t xml:space="preserve">We agreed to review the compliance to </w:t>
            </w:r>
            <w:ins w:id="339" w:author="Rula Najjar" w:date="2024-01-07T16:24:00Z">
              <w:r w:rsidR="003058F5">
                <w:rPr>
                  <w:rFonts w:asciiTheme="majorBidi" w:hAnsiTheme="majorBidi" w:cstheme="majorBidi"/>
                  <w:sz w:val="28"/>
                  <w:szCs w:val="28"/>
                </w:rPr>
                <w:t xml:space="preserve">administration reports through IEN and barcode regularly to </w:t>
              </w:r>
            </w:ins>
            <w:del w:id="340" w:author="Rula Najjar" w:date="2024-01-07T16:24:00Z">
              <w:r w:rsidDel="003058F5">
                <w:rPr>
                  <w:rFonts w:asciiTheme="majorBidi" w:hAnsiTheme="majorBidi" w:cstheme="majorBidi"/>
                  <w:sz w:val="28"/>
                  <w:szCs w:val="28"/>
                </w:rPr>
                <w:delText xml:space="preserve">GTN report that created </w:delText>
              </w:r>
              <w:r w:rsidR="00EF03B6" w:rsidDel="003058F5">
                <w:rPr>
                  <w:rFonts w:asciiTheme="majorBidi" w:hAnsiTheme="majorBidi" w:cstheme="majorBidi"/>
                  <w:sz w:val="28"/>
                  <w:szCs w:val="28"/>
                </w:rPr>
                <w:delText>from VISTA pharmacy package.</w:delText>
              </w:r>
            </w:del>
            <w:ins w:id="341" w:author="Rula Najjar" w:date="2024-01-07T16:24:00Z">
              <w:r w:rsidR="003058F5">
                <w:rPr>
                  <w:rFonts w:asciiTheme="majorBidi" w:hAnsiTheme="majorBidi" w:cstheme="majorBidi"/>
                  <w:sz w:val="28"/>
                  <w:szCs w:val="28"/>
                </w:rPr>
                <w:t>improve process</w:t>
              </w:r>
            </w:ins>
            <w:r w:rsidR="00EF03B6">
              <w:rPr>
                <w:rFonts w:asciiTheme="majorBidi" w:hAnsiTheme="majorBidi" w:cstheme="majorBidi"/>
                <w:sz w:val="28"/>
                <w:szCs w:val="28"/>
              </w:rPr>
              <w:t xml:space="preserve"> </w:t>
            </w:r>
          </w:p>
        </w:tc>
      </w:tr>
      <w:tr w:rsidR="00B53831" w14:paraId="3674C4FD" w14:textId="77777777" w:rsidTr="00B53831">
        <w:trPr>
          <w:trHeight w:val="226"/>
        </w:trPr>
        <w:tc>
          <w:tcPr>
            <w:tcW w:w="4372" w:type="dxa"/>
          </w:tcPr>
          <w:p w14:paraId="3C03A68F" w14:textId="77777777" w:rsidR="00B53831" w:rsidRDefault="006038E3" w:rsidP="00164ABB">
            <w:pPr>
              <w:rPr>
                <w:rFonts w:asciiTheme="majorBidi" w:hAnsiTheme="majorBidi" w:cstheme="majorBidi"/>
                <w:sz w:val="28"/>
                <w:szCs w:val="28"/>
              </w:rPr>
            </w:pPr>
            <w:r>
              <w:rPr>
                <w:rFonts w:asciiTheme="majorBidi" w:hAnsiTheme="majorBidi" w:cstheme="majorBidi"/>
                <w:sz w:val="28"/>
                <w:szCs w:val="28"/>
              </w:rPr>
              <w:lastRenderedPageBreak/>
              <w:t xml:space="preserve">Floor stock medication </w:t>
            </w:r>
          </w:p>
        </w:tc>
        <w:tc>
          <w:tcPr>
            <w:tcW w:w="5581" w:type="dxa"/>
          </w:tcPr>
          <w:p w14:paraId="73198E4B" w14:textId="77777777" w:rsidR="00B53831" w:rsidRDefault="006038E3" w:rsidP="003058F5">
            <w:pPr>
              <w:rPr>
                <w:rFonts w:asciiTheme="majorBidi" w:hAnsiTheme="majorBidi" w:cstheme="majorBidi"/>
                <w:sz w:val="28"/>
                <w:szCs w:val="28"/>
              </w:rPr>
            </w:pPr>
            <w:r>
              <w:rPr>
                <w:rFonts w:asciiTheme="majorBidi" w:hAnsiTheme="majorBidi" w:cstheme="majorBidi"/>
                <w:sz w:val="28"/>
                <w:szCs w:val="28"/>
              </w:rPr>
              <w:t xml:space="preserve">We agreed </w:t>
            </w:r>
            <w:r w:rsidR="00FB6B91">
              <w:rPr>
                <w:rFonts w:asciiTheme="majorBidi" w:hAnsiTheme="majorBidi" w:cstheme="majorBidi"/>
                <w:sz w:val="28"/>
                <w:szCs w:val="28"/>
              </w:rPr>
              <w:t xml:space="preserve">with pharmacy main store to label each </w:t>
            </w:r>
            <w:ins w:id="342" w:author="Rula Najjar" w:date="2024-01-07T16:24:00Z">
              <w:r w:rsidR="003058F5">
                <w:rPr>
                  <w:rFonts w:asciiTheme="majorBidi" w:hAnsiTheme="majorBidi" w:cstheme="majorBidi"/>
                  <w:sz w:val="28"/>
                  <w:szCs w:val="28"/>
                </w:rPr>
                <w:t xml:space="preserve">item dispensed </w:t>
              </w:r>
            </w:ins>
            <w:del w:id="343" w:author="Rula Najjar" w:date="2024-01-07T16:25:00Z">
              <w:r w:rsidR="00FB6B91" w:rsidDel="003058F5">
                <w:rPr>
                  <w:rFonts w:asciiTheme="majorBidi" w:hAnsiTheme="majorBidi" w:cstheme="majorBidi"/>
                  <w:sz w:val="28"/>
                  <w:szCs w:val="28"/>
                </w:rPr>
                <w:delText xml:space="preserve">Ampule, vial </w:delText>
              </w:r>
            </w:del>
            <w:r w:rsidR="00FB6B91">
              <w:rPr>
                <w:rFonts w:asciiTheme="majorBidi" w:hAnsiTheme="majorBidi" w:cstheme="majorBidi"/>
                <w:sz w:val="28"/>
                <w:szCs w:val="28"/>
              </w:rPr>
              <w:t xml:space="preserve">with a bar code label </w:t>
            </w:r>
          </w:p>
        </w:tc>
      </w:tr>
      <w:tr w:rsidR="00B53831" w14:paraId="0DFE76C7" w14:textId="77777777" w:rsidTr="00B53831">
        <w:trPr>
          <w:trHeight w:val="226"/>
        </w:trPr>
        <w:tc>
          <w:tcPr>
            <w:tcW w:w="4372" w:type="dxa"/>
          </w:tcPr>
          <w:p w14:paraId="38B5ED8F" w14:textId="77777777" w:rsidR="00C05543" w:rsidRPr="00D65425" w:rsidRDefault="00C05543" w:rsidP="003058F5">
            <w:pPr>
              <w:rPr>
                <w:rFonts w:asciiTheme="majorBidi" w:hAnsiTheme="majorBidi" w:cstheme="majorBidi"/>
                <w:sz w:val="28"/>
                <w:szCs w:val="28"/>
              </w:rPr>
            </w:pPr>
            <w:del w:id="344" w:author="Rula Najjar" w:date="2024-01-07T16:25:00Z">
              <w:r w:rsidDel="003058F5">
                <w:rPr>
                  <w:rFonts w:asciiTheme="majorBidi" w:hAnsiTheme="majorBidi" w:cstheme="majorBidi"/>
                  <w:sz w:val="28"/>
                  <w:szCs w:val="28"/>
                </w:rPr>
                <w:delText xml:space="preserve">Extmporenouse </w:delText>
              </w:r>
            </w:del>
            <w:ins w:id="345" w:author="Rula Najjar" w:date="2024-01-07T16:25:00Z">
              <w:r w:rsidR="003058F5">
                <w:rPr>
                  <w:rFonts w:asciiTheme="majorBidi" w:hAnsiTheme="majorBidi" w:cstheme="majorBidi"/>
                  <w:sz w:val="28"/>
                  <w:szCs w:val="28"/>
                </w:rPr>
                <w:t xml:space="preserve">Extemporaneous </w:t>
              </w:r>
            </w:ins>
            <w:r>
              <w:rPr>
                <w:rFonts w:asciiTheme="majorBidi" w:hAnsiTheme="majorBidi" w:cstheme="majorBidi"/>
                <w:sz w:val="28"/>
                <w:szCs w:val="28"/>
              </w:rPr>
              <w:t xml:space="preserve">medication </w:t>
            </w:r>
          </w:p>
          <w:p w14:paraId="36676403" w14:textId="77777777" w:rsidR="00B53831" w:rsidRDefault="00B53831" w:rsidP="00164ABB">
            <w:pPr>
              <w:rPr>
                <w:rFonts w:asciiTheme="majorBidi" w:hAnsiTheme="majorBidi" w:cstheme="majorBidi"/>
                <w:sz w:val="28"/>
                <w:szCs w:val="28"/>
              </w:rPr>
            </w:pPr>
          </w:p>
        </w:tc>
        <w:tc>
          <w:tcPr>
            <w:tcW w:w="5581" w:type="dxa"/>
          </w:tcPr>
          <w:p w14:paraId="3774917F" w14:textId="77777777" w:rsidR="00B53831" w:rsidRDefault="00C05543" w:rsidP="00164ABB">
            <w:pPr>
              <w:rPr>
                <w:rFonts w:asciiTheme="majorBidi" w:hAnsiTheme="majorBidi" w:cstheme="majorBidi"/>
                <w:sz w:val="28"/>
                <w:szCs w:val="28"/>
              </w:rPr>
            </w:pPr>
            <w:commentRangeStart w:id="346"/>
            <w:r>
              <w:rPr>
                <w:rFonts w:asciiTheme="majorBidi" w:hAnsiTheme="majorBidi" w:cstheme="majorBidi"/>
                <w:sz w:val="28"/>
                <w:szCs w:val="28"/>
              </w:rPr>
              <w:t xml:space="preserve">We create a GTN for each type of preparation, and this shall be fixed by the pharmacist staff upon preparation </w:t>
            </w:r>
            <w:commentRangeEnd w:id="346"/>
            <w:r w:rsidR="003058F5">
              <w:rPr>
                <w:rStyle w:val="CommentReference"/>
              </w:rPr>
              <w:commentReference w:id="346"/>
            </w:r>
          </w:p>
        </w:tc>
      </w:tr>
      <w:tr w:rsidR="00B53831" w14:paraId="629E2523" w14:textId="77777777" w:rsidTr="00B53831">
        <w:trPr>
          <w:trHeight w:val="226"/>
        </w:trPr>
        <w:tc>
          <w:tcPr>
            <w:tcW w:w="4372" w:type="dxa"/>
          </w:tcPr>
          <w:p w14:paraId="761F6843" w14:textId="77777777" w:rsidR="00B53831" w:rsidRDefault="00C05543" w:rsidP="00164ABB">
            <w:pPr>
              <w:rPr>
                <w:rFonts w:asciiTheme="majorBidi" w:hAnsiTheme="majorBidi" w:cstheme="majorBidi"/>
                <w:sz w:val="28"/>
                <w:szCs w:val="28"/>
              </w:rPr>
            </w:pPr>
            <w:r>
              <w:rPr>
                <w:rFonts w:asciiTheme="majorBidi" w:hAnsiTheme="majorBidi" w:cstheme="majorBidi"/>
                <w:sz w:val="28"/>
                <w:szCs w:val="28"/>
              </w:rPr>
              <w:t xml:space="preserve">Vomited or refused dose </w:t>
            </w:r>
          </w:p>
        </w:tc>
        <w:tc>
          <w:tcPr>
            <w:tcW w:w="5581" w:type="dxa"/>
          </w:tcPr>
          <w:p w14:paraId="2DEFC67B" w14:textId="77777777" w:rsidR="00B53831" w:rsidRDefault="00C05543" w:rsidP="004312ED">
            <w:pPr>
              <w:rPr>
                <w:rFonts w:asciiTheme="majorBidi" w:hAnsiTheme="majorBidi" w:cstheme="majorBidi"/>
                <w:sz w:val="28"/>
                <w:szCs w:val="28"/>
              </w:rPr>
            </w:pPr>
            <w:r>
              <w:rPr>
                <w:rFonts w:asciiTheme="majorBidi" w:hAnsiTheme="majorBidi" w:cstheme="majorBidi"/>
                <w:sz w:val="28"/>
                <w:szCs w:val="28"/>
              </w:rPr>
              <w:t xml:space="preserve">We agreed to add a </w:t>
            </w:r>
            <w:del w:id="347" w:author="Rateb Hassoneh" w:date="2023-09-21T13:51:00Z">
              <w:r w:rsidDel="004312ED">
                <w:rPr>
                  <w:rFonts w:asciiTheme="majorBidi" w:hAnsiTheme="majorBidi" w:cstheme="majorBidi"/>
                  <w:sz w:val="28"/>
                  <w:szCs w:val="28"/>
                </w:rPr>
                <w:delText xml:space="preserve">nursing note </w:delText>
              </w:r>
            </w:del>
            <w:ins w:id="348" w:author="Rateb Hassoneh" w:date="2023-09-21T13:51:00Z">
              <w:r w:rsidR="004312ED">
                <w:rPr>
                  <w:rFonts w:asciiTheme="majorBidi" w:hAnsiTheme="majorBidi" w:cstheme="majorBidi"/>
                  <w:sz w:val="28"/>
                  <w:szCs w:val="28"/>
                </w:rPr>
                <w:t xml:space="preserve">comment </w:t>
              </w:r>
            </w:ins>
            <w:r>
              <w:rPr>
                <w:rFonts w:asciiTheme="majorBidi" w:hAnsiTheme="majorBidi" w:cstheme="majorBidi"/>
                <w:sz w:val="28"/>
                <w:szCs w:val="28"/>
              </w:rPr>
              <w:t xml:space="preserve">on </w:t>
            </w:r>
            <w:ins w:id="349" w:author="Rateb Hassoneh" w:date="2023-10-12T14:45:00Z">
              <w:r w:rsidR="00AD055D">
                <w:rPr>
                  <w:rFonts w:asciiTheme="majorBidi" w:hAnsiTheme="majorBidi" w:cstheme="majorBidi"/>
                  <w:sz w:val="28"/>
                  <w:szCs w:val="28"/>
                </w:rPr>
                <w:t xml:space="preserve">BCMA for </w:t>
              </w:r>
            </w:ins>
            <w:r>
              <w:rPr>
                <w:rFonts w:asciiTheme="majorBidi" w:hAnsiTheme="majorBidi" w:cstheme="majorBidi"/>
                <w:sz w:val="28"/>
                <w:szCs w:val="28"/>
              </w:rPr>
              <w:t>the vomited or refused dose.</w:t>
            </w:r>
          </w:p>
        </w:tc>
      </w:tr>
      <w:tr w:rsidR="00573634" w14:paraId="19264D2E" w14:textId="77777777" w:rsidTr="00B53831">
        <w:trPr>
          <w:trHeight w:val="226"/>
        </w:trPr>
        <w:tc>
          <w:tcPr>
            <w:tcW w:w="4372" w:type="dxa"/>
          </w:tcPr>
          <w:p w14:paraId="6803A25A" w14:textId="77777777" w:rsidR="00573634" w:rsidRDefault="00573634" w:rsidP="003058F5">
            <w:pPr>
              <w:rPr>
                <w:rFonts w:asciiTheme="majorBidi" w:hAnsiTheme="majorBidi" w:cstheme="majorBidi"/>
                <w:sz w:val="28"/>
                <w:szCs w:val="28"/>
              </w:rPr>
            </w:pPr>
            <w:r>
              <w:rPr>
                <w:rFonts w:asciiTheme="majorBidi" w:hAnsiTheme="majorBidi" w:cstheme="majorBidi"/>
                <w:sz w:val="28"/>
                <w:szCs w:val="28"/>
              </w:rPr>
              <w:t xml:space="preserve">Epidural order as </w:t>
            </w:r>
            <w:del w:id="350" w:author="Rula Najjar" w:date="2024-01-07T16:25:00Z">
              <w:r w:rsidDel="003058F5">
                <w:rPr>
                  <w:rFonts w:asciiTheme="majorBidi" w:hAnsiTheme="majorBidi" w:cstheme="majorBidi"/>
                  <w:sz w:val="28"/>
                  <w:szCs w:val="28"/>
                </w:rPr>
                <w:delText xml:space="preserve">continues </w:delText>
              </w:r>
            </w:del>
            <w:ins w:id="351" w:author="Rula Najjar" w:date="2024-01-07T16:25:00Z">
              <w:r w:rsidR="003058F5">
                <w:rPr>
                  <w:rFonts w:asciiTheme="majorBidi" w:hAnsiTheme="majorBidi" w:cstheme="majorBidi"/>
                  <w:sz w:val="28"/>
                  <w:szCs w:val="28"/>
                </w:rPr>
                <w:t xml:space="preserve">continuous </w:t>
              </w:r>
            </w:ins>
            <w:r>
              <w:rPr>
                <w:rFonts w:asciiTheme="majorBidi" w:hAnsiTheme="majorBidi" w:cstheme="majorBidi"/>
                <w:sz w:val="28"/>
                <w:szCs w:val="28"/>
              </w:rPr>
              <w:t xml:space="preserve">infusion with PRN boluses </w:t>
            </w:r>
          </w:p>
        </w:tc>
        <w:tc>
          <w:tcPr>
            <w:tcW w:w="5581" w:type="dxa"/>
          </w:tcPr>
          <w:p w14:paraId="6E785373" w14:textId="77777777" w:rsidR="00573634" w:rsidRDefault="00573634" w:rsidP="00164ABB">
            <w:pPr>
              <w:rPr>
                <w:rFonts w:asciiTheme="majorBidi" w:hAnsiTheme="majorBidi" w:cstheme="majorBidi"/>
                <w:sz w:val="28"/>
                <w:szCs w:val="28"/>
              </w:rPr>
            </w:pPr>
            <w:r>
              <w:rPr>
                <w:rFonts w:asciiTheme="majorBidi" w:hAnsiTheme="majorBidi" w:cstheme="majorBidi"/>
                <w:sz w:val="28"/>
                <w:szCs w:val="28"/>
              </w:rPr>
              <w:t xml:space="preserve">We agreed to separate the order into two orders one for continuous infusion and one for the PRN order </w:t>
            </w:r>
          </w:p>
        </w:tc>
      </w:tr>
    </w:tbl>
    <w:p w14:paraId="6D6B8E7D" w14:textId="77777777" w:rsidR="00164ABB" w:rsidRDefault="00164ABB" w:rsidP="00164ABB">
      <w:pPr>
        <w:rPr>
          <w:rFonts w:asciiTheme="majorBidi" w:hAnsiTheme="majorBidi" w:cstheme="majorBidi"/>
          <w:sz w:val="28"/>
          <w:szCs w:val="28"/>
        </w:rPr>
      </w:pPr>
    </w:p>
    <w:p w14:paraId="524634C4" w14:textId="77777777" w:rsidR="00164ABB" w:rsidRDefault="00164ABB" w:rsidP="0043670E">
      <w:pPr>
        <w:rPr>
          <w:rFonts w:asciiTheme="majorBidi" w:hAnsiTheme="majorBidi" w:cstheme="majorBidi"/>
          <w:sz w:val="28"/>
          <w:szCs w:val="28"/>
        </w:rPr>
      </w:pPr>
    </w:p>
    <w:p w14:paraId="6A6317A5" w14:textId="77777777" w:rsidR="00A86239" w:rsidRDefault="00A86239" w:rsidP="0043670E">
      <w:pPr>
        <w:rPr>
          <w:rFonts w:asciiTheme="majorBidi" w:hAnsiTheme="majorBidi" w:cstheme="majorBidi"/>
          <w:sz w:val="28"/>
          <w:szCs w:val="28"/>
        </w:rPr>
      </w:pPr>
    </w:p>
    <w:p w14:paraId="768F09FA" w14:textId="77777777" w:rsidR="00A86239" w:rsidRDefault="00A86239" w:rsidP="0043670E">
      <w:pPr>
        <w:rPr>
          <w:rFonts w:asciiTheme="majorBidi" w:hAnsiTheme="majorBidi" w:cstheme="majorBidi"/>
          <w:sz w:val="28"/>
          <w:szCs w:val="28"/>
        </w:rPr>
      </w:pPr>
    </w:p>
    <w:p w14:paraId="687EB161" w14:textId="77777777" w:rsidR="00A86239" w:rsidRDefault="00A86239" w:rsidP="0043670E">
      <w:pPr>
        <w:rPr>
          <w:rFonts w:asciiTheme="majorBidi" w:hAnsiTheme="majorBidi" w:cstheme="majorBidi"/>
          <w:sz w:val="28"/>
          <w:szCs w:val="28"/>
        </w:rPr>
      </w:pPr>
    </w:p>
    <w:p w14:paraId="5F67D64A" w14:textId="77777777" w:rsidR="00A86239" w:rsidRPr="0043670E" w:rsidRDefault="00A86239" w:rsidP="0043670E">
      <w:pPr>
        <w:rPr>
          <w:rFonts w:asciiTheme="majorBidi" w:hAnsiTheme="majorBidi" w:cstheme="majorBidi"/>
          <w:sz w:val="28"/>
          <w:szCs w:val="28"/>
        </w:rPr>
      </w:pPr>
    </w:p>
    <w:p w14:paraId="2D94BEFC" w14:textId="77777777" w:rsidR="0043670E" w:rsidRPr="0043670E" w:rsidRDefault="0043670E" w:rsidP="0043670E">
      <w:pPr>
        <w:rPr>
          <w:rFonts w:asciiTheme="majorBidi" w:hAnsiTheme="majorBidi" w:cstheme="majorBidi"/>
          <w:sz w:val="28"/>
          <w:szCs w:val="28"/>
        </w:rPr>
      </w:pPr>
    </w:p>
    <w:p w14:paraId="3E6F84D1" w14:textId="77777777" w:rsidR="0043670E" w:rsidRPr="0043670E" w:rsidRDefault="0043670E" w:rsidP="0043670E">
      <w:pPr>
        <w:rPr>
          <w:rFonts w:asciiTheme="majorBidi" w:hAnsiTheme="majorBidi" w:cstheme="majorBidi"/>
          <w:sz w:val="28"/>
          <w:szCs w:val="28"/>
        </w:rPr>
      </w:pPr>
      <w:r w:rsidRPr="0043670E">
        <w:rPr>
          <w:rFonts w:asciiTheme="majorBidi" w:hAnsiTheme="majorBidi" w:cstheme="majorBidi"/>
          <w:sz w:val="28"/>
          <w:szCs w:val="28"/>
        </w:rPr>
        <w:t>6. Full Implementation:</w:t>
      </w:r>
    </w:p>
    <w:p w14:paraId="57471367" w14:textId="77777777" w:rsidR="0043670E" w:rsidRDefault="0043670E" w:rsidP="003058F5">
      <w:pPr>
        <w:rPr>
          <w:rFonts w:asciiTheme="majorBidi" w:hAnsiTheme="majorBidi" w:cstheme="majorBidi"/>
          <w:sz w:val="28"/>
          <w:szCs w:val="28"/>
        </w:rPr>
      </w:pPr>
      <w:r w:rsidRPr="0043670E">
        <w:rPr>
          <w:rFonts w:asciiTheme="majorBidi" w:hAnsiTheme="majorBidi" w:cstheme="majorBidi"/>
          <w:sz w:val="28"/>
          <w:szCs w:val="28"/>
        </w:rPr>
        <w:t>After successful piloting and refinement</w:t>
      </w:r>
      <w:r w:rsidR="00E67DAA">
        <w:rPr>
          <w:rFonts w:asciiTheme="majorBidi" w:hAnsiTheme="majorBidi" w:cstheme="majorBidi"/>
          <w:sz w:val="28"/>
          <w:szCs w:val="28"/>
        </w:rPr>
        <w:t xml:space="preserve"> all medication sheets (MAR) were withdrawn from the floor and the BCMA system become the official way to </w:t>
      </w:r>
      <w:ins w:id="352" w:author="Rula Najjar" w:date="2024-01-07T16:26:00Z">
        <w:r w:rsidR="003058F5">
          <w:rPr>
            <w:rFonts w:asciiTheme="majorBidi" w:hAnsiTheme="majorBidi" w:cstheme="majorBidi"/>
            <w:sz w:val="28"/>
            <w:szCs w:val="28"/>
          </w:rPr>
          <w:t xml:space="preserve">administer and record </w:t>
        </w:r>
      </w:ins>
      <w:del w:id="353" w:author="Rula Najjar" w:date="2024-01-07T16:26:00Z">
        <w:r w:rsidR="00E67DAA" w:rsidDel="003058F5">
          <w:rPr>
            <w:rFonts w:asciiTheme="majorBidi" w:hAnsiTheme="majorBidi" w:cstheme="majorBidi"/>
            <w:sz w:val="28"/>
            <w:szCs w:val="28"/>
          </w:rPr>
          <w:delText xml:space="preserve">sign </w:delText>
        </w:r>
      </w:del>
      <w:r w:rsidR="00E67DAA">
        <w:rPr>
          <w:rFonts w:asciiTheme="majorBidi" w:hAnsiTheme="majorBidi" w:cstheme="majorBidi"/>
          <w:sz w:val="28"/>
          <w:szCs w:val="28"/>
        </w:rPr>
        <w:t xml:space="preserve">patient </w:t>
      </w:r>
      <w:ins w:id="354" w:author="Rula Najjar" w:date="2024-01-07T16:26:00Z">
        <w:r w:rsidR="003058F5">
          <w:rPr>
            <w:rFonts w:asciiTheme="majorBidi" w:hAnsiTheme="majorBidi" w:cstheme="majorBidi"/>
            <w:sz w:val="28"/>
            <w:szCs w:val="28"/>
          </w:rPr>
          <w:t xml:space="preserve">medication </w:t>
        </w:r>
      </w:ins>
      <w:r w:rsidR="00E67DAA">
        <w:rPr>
          <w:rFonts w:asciiTheme="majorBidi" w:hAnsiTheme="majorBidi" w:cstheme="majorBidi"/>
          <w:sz w:val="28"/>
          <w:szCs w:val="28"/>
        </w:rPr>
        <w:t>doses and the reference for any healthcare provider for any administration history,</w:t>
      </w:r>
      <w:r w:rsidR="00EF03B6">
        <w:rPr>
          <w:rFonts w:asciiTheme="majorBidi" w:hAnsiTheme="majorBidi" w:cstheme="majorBidi"/>
          <w:sz w:val="28"/>
          <w:szCs w:val="28"/>
        </w:rPr>
        <w:t xml:space="preserve"> </w:t>
      </w:r>
      <w:r w:rsidR="00E67DAA">
        <w:rPr>
          <w:rFonts w:asciiTheme="majorBidi" w:hAnsiTheme="majorBidi" w:cstheme="majorBidi"/>
          <w:sz w:val="28"/>
          <w:szCs w:val="28"/>
        </w:rPr>
        <w:t>with o</w:t>
      </w:r>
      <w:r w:rsidRPr="0043670E">
        <w:rPr>
          <w:rFonts w:asciiTheme="majorBidi" w:hAnsiTheme="majorBidi" w:cstheme="majorBidi"/>
          <w:sz w:val="28"/>
          <w:szCs w:val="28"/>
        </w:rPr>
        <w:t>ngoing support and troubleshooting mechanisms were put in place to assist staff during the initial stages of full implementation.</w:t>
      </w:r>
    </w:p>
    <w:p w14:paraId="5CC02936" w14:textId="77777777" w:rsidR="00A86239" w:rsidRPr="0043670E" w:rsidRDefault="00A86239" w:rsidP="00E67DAA">
      <w:pPr>
        <w:rPr>
          <w:rFonts w:asciiTheme="majorBidi" w:hAnsiTheme="majorBidi" w:cstheme="majorBidi"/>
          <w:sz w:val="28"/>
          <w:szCs w:val="28"/>
        </w:rPr>
      </w:pPr>
    </w:p>
    <w:p w14:paraId="52F9F1CE" w14:textId="77777777" w:rsidR="0043670E" w:rsidRDefault="00C05543" w:rsidP="0043670E">
      <w:pPr>
        <w:rPr>
          <w:rFonts w:asciiTheme="majorBidi" w:hAnsiTheme="majorBidi" w:cstheme="majorBidi"/>
          <w:sz w:val="28"/>
          <w:szCs w:val="28"/>
        </w:rPr>
      </w:pPr>
      <w:r>
        <w:rPr>
          <w:rFonts w:asciiTheme="majorBidi" w:hAnsiTheme="majorBidi" w:cstheme="majorBidi"/>
          <w:sz w:val="28"/>
          <w:szCs w:val="28"/>
        </w:rPr>
        <w:t>Discussion:</w:t>
      </w:r>
    </w:p>
    <w:p w14:paraId="59BE48F8" w14:textId="77777777" w:rsidR="00C05543" w:rsidRDefault="00C05543" w:rsidP="0043670E">
      <w:pPr>
        <w:rPr>
          <w:rFonts w:asciiTheme="majorBidi" w:hAnsiTheme="majorBidi" w:cstheme="majorBidi"/>
          <w:sz w:val="28"/>
          <w:szCs w:val="28"/>
        </w:rPr>
      </w:pPr>
    </w:p>
    <w:p w14:paraId="740249D4" w14:textId="77777777" w:rsidR="00F33C7D" w:rsidRDefault="00F33C7D" w:rsidP="0043670E">
      <w:pPr>
        <w:rPr>
          <w:rFonts w:asciiTheme="majorBidi" w:hAnsiTheme="majorBidi" w:cstheme="majorBidi"/>
          <w:sz w:val="28"/>
          <w:szCs w:val="28"/>
        </w:rPr>
      </w:pPr>
    </w:p>
    <w:p w14:paraId="16D72DE6" w14:textId="77777777" w:rsidR="00F33C7D" w:rsidRDefault="00F33C7D" w:rsidP="0043670E">
      <w:pPr>
        <w:rPr>
          <w:rFonts w:asciiTheme="majorBidi" w:hAnsiTheme="majorBidi" w:cstheme="majorBidi"/>
          <w:sz w:val="28"/>
          <w:szCs w:val="28"/>
        </w:rPr>
      </w:pPr>
    </w:p>
    <w:p w14:paraId="580888F9" w14:textId="77777777" w:rsidR="00F33C7D" w:rsidRDefault="00F33C7D" w:rsidP="0043670E">
      <w:pPr>
        <w:rPr>
          <w:rFonts w:asciiTheme="majorBidi" w:hAnsiTheme="majorBidi" w:cstheme="majorBidi"/>
          <w:sz w:val="28"/>
          <w:szCs w:val="28"/>
        </w:rPr>
      </w:pPr>
    </w:p>
    <w:p w14:paraId="5A7BB00B" w14:textId="77777777" w:rsidR="00F33C7D" w:rsidRDefault="00F33C7D" w:rsidP="0043670E">
      <w:pPr>
        <w:rPr>
          <w:rFonts w:asciiTheme="majorBidi" w:hAnsiTheme="majorBidi" w:cstheme="majorBidi"/>
          <w:sz w:val="28"/>
          <w:szCs w:val="28"/>
        </w:rPr>
      </w:pPr>
    </w:p>
    <w:p w14:paraId="561D6BF0" w14:textId="77777777" w:rsidR="00F33C7D" w:rsidRDefault="00F33C7D" w:rsidP="0043670E">
      <w:pPr>
        <w:rPr>
          <w:rFonts w:asciiTheme="majorBidi" w:hAnsiTheme="majorBidi" w:cstheme="majorBidi"/>
          <w:sz w:val="28"/>
          <w:szCs w:val="28"/>
        </w:rPr>
      </w:pPr>
    </w:p>
    <w:p w14:paraId="41C2BD24" w14:textId="77777777" w:rsidR="00F33C7D" w:rsidRDefault="00F33C7D" w:rsidP="0043670E">
      <w:pPr>
        <w:rPr>
          <w:rFonts w:asciiTheme="majorBidi" w:hAnsiTheme="majorBidi" w:cstheme="majorBidi"/>
          <w:sz w:val="28"/>
          <w:szCs w:val="28"/>
        </w:rPr>
      </w:pPr>
    </w:p>
    <w:p w14:paraId="66DED795" w14:textId="77777777" w:rsidR="00F33C7D" w:rsidRDefault="00F33C7D" w:rsidP="0043670E">
      <w:pPr>
        <w:rPr>
          <w:rFonts w:asciiTheme="majorBidi" w:hAnsiTheme="majorBidi" w:cstheme="majorBidi"/>
          <w:sz w:val="28"/>
          <w:szCs w:val="28"/>
        </w:rPr>
      </w:pPr>
    </w:p>
    <w:p w14:paraId="0E01503D" w14:textId="77777777" w:rsidR="00F33C7D" w:rsidRDefault="00F33C7D" w:rsidP="0043670E">
      <w:pPr>
        <w:rPr>
          <w:rFonts w:asciiTheme="majorBidi" w:hAnsiTheme="majorBidi" w:cstheme="majorBidi"/>
          <w:sz w:val="28"/>
          <w:szCs w:val="28"/>
        </w:rPr>
      </w:pPr>
    </w:p>
    <w:p w14:paraId="636FF738" w14:textId="77777777" w:rsidR="00F33C7D" w:rsidRDefault="00F33C7D" w:rsidP="0043670E">
      <w:pPr>
        <w:rPr>
          <w:rFonts w:asciiTheme="majorBidi" w:hAnsiTheme="majorBidi" w:cstheme="majorBidi"/>
          <w:sz w:val="28"/>
          <w:szCs w:val="28"/>
        </w:rPr>
      </w:pPr>
    </w:p>
    <w:p w14:paraId="596C0EFC" w14:textId="77777777" w:rsidR="00F33C7D" w:rsidRDefault="00F33C7D" w:rsidP="0043670E">
      <w:pPr>
        <w:rPr>
          <w:rFonts w:asciiTheme="majorBidi" w:hAnsiTheme="majorBidi" w:cstheme="majorBidi"/>
          <w:sz w:val="28"/>
          <w:szCs w:val="28"/>
        </w:rPr>
      </w:pPr>
    </w:p>
    <w:p w14:paraId="2187CC1D" w14:textId="77777777" w:rsidR="00C05543" w:rsidRPr="0043670E" w:rsidRDefault="00C05543" w:rsidP="0043670E">
      <w:pPr>
        <w:rPr>
          <w:rFonts w:asciiTheme="majorBidi" w:hAnsiTheme="majorBidi" w:cstheme="majorBidi"/>
          <w:sz w:val="28"/>
          <w:szCs w:val="28"/>
        </w:rPr>
      </w:pPr>
    </w:p>
    <w:p w14:paraId="71AE43F5" w14:textId="77777777" w:rsidR="009775E1" w:rsidRDefault="009775E1" w:rsidP="009B0738">
      <w:pPr>
        <w:rPr>
          <w:rFonts w:asciiTheme="majorBidi" w:hAnsiTheme="majorBidi" w:cstheme="majorBidi"/>
          <w:sz w:val="28"/>
          <w:szCs w:val="28"/>
        </w:rPr>
      </w:pPr>
    </w:p>
    <w:p w14:paraId="4571FC86" w14:textId="77777777" w:rsidR="00B6472B" w:rsidRDefault="00B6472B" w:rsidP="009B0738">
      <w:pPr>
        <w:rPr>
          <w:rFonts w:asciiTheme="majorBidi" w:hAnsiTheme="majorBidi" w:cstheme="majorBidi"/>
          <w:sz w:val="28"/>
          <w:szCs w:val="28"/>
        </w:rPr>
      </w:pPr>
    </w:p>
    <w:p w14:paraId="40F17786" w14:textId="77777777" w:rsidR="00FB7B3F" w:rsidRDefault="00FB7B3F" w:rsidP="009B0738">
      <w:pPr>
        <w:rPr>
          <w:rFonts w:asciiTheme="majorBidi" w:hAnsiTheme="majorBidi" w:cstheme="majorBidi"/>
          <w:sz w:val="28"/>
          <w:szCs w:val="28"/>
        </w:rPr>
      </w:pPr>
    </w:p>
    <w:p w14:paraId="0A83172A" w14:textId="77777777" w:rsidR="00FB7B3F" w:rsidRDefault="00FB7B3F" w:rsidP="009B0738">
      <w:pPr>
        <w:rPr>
          <w:rFonts w:asciiTheme="majorBidi" w:hAnsiTheme="majorBidi" w:cstheme="majorBidi"/>
          <w:sz w:val="28"/>
          <w:szCs w:val="28"/>
        </w:rPr>
      </w:pPr>
    </w:p>
    <w:p w14:paraId="621C64AC" w14:textId="77777777" w:rsidR="00A579F4" w:rsidRDefault="00A579F4" w:rsidP="009B0738">
      <w:pPr>
        <w:rPr>
          <w:rFonts w:asciiTheme="majorBidi" w:hAnsiTheme="majorBidi" w:cstheme="majorBidi"/>
          <w:sz w:val="28"/>
          <w:szCs w:val="28"/>
        </w:rPr>
      </w:pPr>
      <w:r>
        <w:rPr>
          <w:rFonts w:asciiTheme="majorBidi" w:hAnsiTheme="majorBidi" w:cstheme="majorBidi"/>
          <w:sz w:val="28"/>
          <w:szCs w:val="28"/>
        </w:rPr>
        <w:t xml:space="preserve"> </w:t>
      </w:r>
    </w:p>
    <w:sectPr w:rsidR="00A579F4">
      <w:head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Rula Najjar" w:date="2024-01-07T15:50:00Z" w:initials="RN">
    <w:p w14:paraId="58CC26B2" w14:textId="77777777" w:rsidR="00544345" w:rsidRDefault="00544345">
      <w:pPr>
        <w:pStyle w:val="CommentText"/>
      </w:pPr>
      <w:r>
        <w:rPr>
          <w:rStyle w:val="CommentReference"/>
        </w:rPr>
        <w:annotationRef/>
      </w:r>
      <w:r>
        <w:t>Define ASHP</w:t>
      </w:r>
    </w:p>
  </w:comment>
  <w:comment w:id="75" w:author="Rula Najjar" w:date="2024-01-07T16:08:00Z" w:initials="RN">
    <w:p w14:paraId="2AF56D3B" w14:textId="77777777" w:rsidR="0009149F" w:rsidRDefault="0009149F" w:rsidP="0009149F">
      <w:pPr>
        <w:pStyle w:val="CommentText"/>
      </w:pPr>
      <w:r>
        <w:rPr>
          <w:rStyle w:val="CommentReference"/>
        </w:rPr>
        <w:annotationRef/>
      </w:r>
      <w:r>
        <w:t xml:space="preserve">Here mentioned 4 stages but written, in abstract </w:t>
      </w:r>
      <w:proofErr w:type="gramStart"/>
      <w:r>
        <w:t>6 .</w:t>
      </w:r>
      <w:proofErr w:type="gramEnd"/>
    </w:p>
  </w:comment>
  <w:comment w:id="155" w:author="Rula Najjar" w:date="2024-01-07T16:15:00Z" w:initials="RN">
    <w:p w14:paraId="246C3FDC" w14:textId="77777777" w:rsidR="001D6C67" w:rsidRDefault="001D6C67">
      <w:pPr>
        <w:pStyle w:val="CommentText"/>
      </w:pPr>
      <w:r>
        <w:rPr>
          <w:rStyle w:val="CommentReference"/>
        </w:rPr>
        <w:annotationRef/>
      </w:r>
      <w:r>
        <w:t xml:space="preserve">I think ICU </w:t>
      </w:r>
      <w:proofErr w:type="spellStart"/>
      <w:r>
        <w:t>Nizzar</w:t>
      </w:r>
      <w:proofErr w:type="spellEnd"/>
      <w:r>
        <w:t xml:space="preserve"> is not included in this table</w:t>
      </w:r>
    </w:p>
  </w:comment>
  <w:comment w:id="346" w:author="Rula Najjar" w:date="2024-01-07T16:25:00Z" w:initials="RN">
    <w:p w14:paraId="67DAA313" w14:textId="77777777" w:rsidR="003058F5" w:rsidRDefault="003058F5">
      <w:pPr>
        <w:pStyle w:val="CommentText"/>
      </w:pPr>
      <w:r>
        <w:rPr>
          <w:rStyle w:val="CommentReference"/>
        </w:rPr>
        <w:annotationRef/>
      </w:r>
      <w:r>
        <w:t>This is not clear, and GTN not mentioned before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CC26B2" w15:done="0"/>
  <w15:commentEx w15:paraId="2AF56D3B" w15:done="0"/>
  <w15:commentEx w15:paraId="246C3FDC" w15:done="0"/>
  <w15:commentEx w15:paraId="67DAA3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CC26B2" w16cid:durableId="5A58BE8D"/>
  <w16cid:commentId w16cid:paraId="2AF56D3B" w16cid:durableId="17312CA9"/>
  <w16cid:commentId w16cid:paraId="246C3FDC" w16cid:durableId="3509863B"/>
  <w16cid:commentId w16cid:paraId="67DAA313" w16cid:durableId="3F0D6C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00DC2" w14:textId="77777777" w:rsidR="007B0335" w:rsidRDefault="007B0335" w:rsidP="0082489C">
      <w:pPr>
        <w:spacing w:after="0" w:line="240" w:lineRule="auto"/>
      </w:pPr>
      <w:r>
        <w:separator/>
      </w:r>
    </w:p>
  </w:endnote>
  <w:endnote w:type="continuationSeparator" w:id="0">
    <w:p w14:paraId="782D9211" w14:textId="77777777" w:rsidR="007B0335" w:rsidRDefault="007B0335" w:rsidP="0082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73EA9" w14:textId="77777777" w:rsidR="007B0335" w:rsidRDefault="007B0335" w:rsidP="0082489C">
      <w:pPr>
        <w:spacing w:after="0" w:line="240" w:lineRule="auto"/>
      </w:pPr>
      <w:r>
        <w:separator/>
      </w:r>
    </w:p>
  </w:footnote>
  <w:footnote w:type="continuationSeparator" w:id="0">
    <w:p w14:paraId="6FD589FA" w14:textId="77777777" w:rsidR="007B0335" w:rsidRDefault="007B0335" w:rsidP="00824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51004417"/>
      <w:docPartObj>
        <w:docPartGallery w:val="Page Numbers (Top of Page)"/>
        <w:docPartUnique/>
      </w:docPartObj>
    </w:sdtPr>
    <w:sdtEndPr>
      <w:rPr>
        <w:b/>
        <w:bCs/>
        <w:noProof/>
        <w:color w:val="auto"/>
        <w:spacing w:val="0"/>
      </w:rPr>
    </w:sdtEndPr>
    <w:sdtContent>
      <w:p w14:paraId="245E7A5F" w14:textId="77777777" w:rsidR="0082489C" w:rsidRDefault="0082489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058F5" w:rsidRPr="003058F5">
          <w:rPr>
            <w:b/>
            <w:bCs/>
            <w:noProof/>
          </w:rPr>
          <w:t>11</w:t>
        </w:r>
        <w:r>
          <w:rPr>
            <w:b/>
            <w:bCs/>
            <w:noProof/>
          </w:rPr>
          <w:fldChar w:fldCharType="end"/>
        </w:r>
      </w:p>
    </w:sdtContent>
  </w:sdt>
  <w:p w14:paraId="578945BC" w14:textId="77777777" w:rsidR="0082489C" w:rsidRDefault="008248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338"/>
    <w:multiLevelType w:val="hybridMultilevel"/>
    <w:tmpl w:val="E24E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A667C"/>
    <w:multiLevelType w:val="multilevel"/>
    <w:tmpl w:val="F6F233B4"/>
    <w:lvl w:ilvl="0">
      <w:start w:val="1"/>
      <w:numFmt w:val="decimal"/>
      <w:lvlText w:val="%1"/>
      <w:lvlJc w:val="left"/>
      <w:pPr>
        <w:ind w:left="405" w:hanging="40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2" w15:restartNumberingAfterBreak="0">
    <w:nsid w:val="0F26605C"/>
    <w:multiLevelType w:val="hybridMultilevel"/>
    <w:tmpl w:val="DEA2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50E35"/>
    <w:multiLevelType w:val="hybridMultilevel"/>
    <w:tmpl w:val="65B4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943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433761"/>
    <w:multiLevelType w:val="hybridMultilevel"/>
    <w:tmpl w:val="1E20006A"/>
    <w:lvl w:ilvl="0" w:tplc="515EE6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830F1"/>
    <w:multiLevelType w:val="hybridMultilevel"/>
    <w:tmpl w:val="EAAEBE3E"/>
    <w:lvl w:ilvl="0" w:tplc="EAE8875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B4D68"/>
    <w:multiLevelType w:val="multilevel"/>
    <w:tmpl w:val="AB2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9E55DA"/>
    <w:multiLevelType w:val="multilevel"/>
    <w:tmpl w:val="B47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AB1EAB"/>
    <w:multiLevelType w:val="multilevel"/>
    <w:tmpl w:val="96B6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D4416E"/>
    <w:multiLevelType w:val="hybridMultilevel"/>
    <w:tmpl w:val="CAC20070"/>
    <w:lvl w:ilvl="0" w:tplc="0B90D3EA">
      <w:start w:val="1"/>
      <w:numFmt w:val="bullet"/>
      <w:lvlText w:val=""/>
      <w:lvlJc w:val="left"/>
      <w:pPr>
        <w:ind w:left="1080" w:hanging="360"/>
      </w:pPr>
      <w:rPr>
        <w:rFonts w:ascii="Symbol" w:hAnsi="Symbol" w:hint="default"/>
        <w:b w:val="0"/>
        <w:bCs w:val="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0065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EC51C1E"/>
    <w:multiLevelType w:val="multilevel"/>
    <w:tmpl w:val="A762FC6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DB53899"/>
    <w:multiLevelType w:val="hybridMultilevel"/>
    <w:tmpl w:val="1C6A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87545"/>
    <w:multiLevelType w:val="hybridMultilevel"/>
    <w:tmpl w:val="63BA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A5402"/>
    <w:multiLevelType w:val="multilevel"/>
    <w:tmpl w:val="3F2847E0"/>
    <w:lvl w:ilvl="0">
      <w:start w:val="1"/>
      <w:numFmt w:val="decimal"/>
      <w:lvlText w:val="%1."/>
      <w:lvlJc w:val="left"/>
      <w:pPr>
        <w:ind w:left="1170" w:hanging="450"/>
      </w:pPr>
      <w:rPr>
        <w:rFonts w:hint="default"/>
        <w:b/>
      </w:rPr>
    </w:lvl>
    <w:lvl w:ilvl="1">
      <w:start w:val="1"/>
      <w:numFmt w:val="decimal"/>
      <w:lvlText w:val="%1.%2."/>
      <w:lvlJc w:val="left"/>
      <w:pPr>
        <w:ind w:left="2664" w:hanging="720"/>
      </w:pPr>
      <w:rPr>
        <w:rFonts w:hint="default"/>
        <w:b/>
      </w:rPr>
    </w:lvl>
    <w:lvl w:ilvl="2">
      <w:start w:val="1"/>
      <w:numFmt w:val="decimal"/>
      <w:lvlText w:val="%1.%2.%3."/>
      <w:lvlJc w:val="left"/>
      <w:pPr>
        <w:ind w:left="3888" w:hanging="720"/>
      </w:pPr>
      <w:rPr>
        <w:rFonts w:hint="default"/>
        <w:b/>
      </w:rPr>
    </w:lvl>
    <w:lvl w:ilvl="3">
      <w:start w:val="1"/>
      <w:numFmt w:val="decimal"/>
      <w:lvlText w:val="%1.%2.%3.%4."/>
      <w:lvlJc w:val="left"/>
      <w:pPr>
        <w:ind w:left="5472" w:hanging="1080"/>
      </w:pPr>
      <w:rPr>
        <w:rFonts w:hint="default"/>
        <w:b/>
      </w:rPr>
    </w:lvl>
    <w:lvl w:ilvl="4">
      <w:start w:val="1"/>
      <w:numFmt w:val="decimal"/>
      <w:lvlText w:val="%1.%2.%3.%4.%5."/>
      <w:lvlJc w:val="left"/>
      <w:pPr>
        <w:ind w:left="6696" w:hanging="1080"/>
      </w:pPr>
      <w:rPr>
        <w:rFonts w:hint="default"/>
        <w:b/>
      </w:rPr>
    </w:lvl>
    <w:lvl w:ilvl="5">
      <w:start w:val="1"/>
      <w:numFmt w:val="decimal"/>
      <w:lvlText w:val="%1.%2.%3.%4.%5.%6."/>
      <w:lvlJc w:val="left"/>
      <w:pPr>
        <w:ind w:left="8280" w:hanging="1440"/>
      </w:pPr>
      <w:rPr>
        <w:rFonts w:hint="default"/>
        <w:b/>
      </w:rPr>
    </w:lvl>
    <w:lvl w:ilvl="6">
      <w:start w:val="1"/>
      <w:numFmt w:val="decimal"/>
      <w:lvlText w:val="%1.%2.%3.%4.%5.%6.%7."/>
      <w:lvlJc w:val="left"/>
      <w:pPr>
        <w:ind w:left="9864" w:hanging="1800"/>
      </w:pPr>
      <w:rPr>
        <w:rFonts w:hint="default"/>
        <w:b/>
      </w:rPr>
    </w:lvl>
    <w:lvl w:ilvl="7">
      <w:start w:val="1"/>
      <w:numFmt w:val="decimal"/>
      <w:lvlText w:val="%1.%2.%3.%4.%5.%6.%7.%8."/>
      <w:lvlJc w:val="left"/>
      <w:pPr>
        <w:ind w:left="11088" w:hanging="1800"/>
      </w:pPr>
      <w:rPr>
        <w:rFonts w:hint="default"/>
        <w:b/>
      </w:rPr>
    </w:lvl>
    <w:lvl w:ilvl="8">
      <w:start w:val="1"/>
      <w:numFmt w:val="decimal"/>
      <w:lvlText w:val="%1.%2.%3.%4.%5.%6.%7.%8.%9."/>
      <w:lvlJc w:val="left"/>
      <w:pPr>
        <w:ind w:left="12672" w:hanging="2160"/>
      </w:pPr>
      <w:rPr>
        <w:rFonts w:hint="default"/>
        <w:b/>
      </w:rPr>
    </w:lvl>
  </w:abstractNum>
  <w:abstractNum w:abstractNumId="16" w15:restartNumberingAfterBreak="0">
    <w:nsid w:val="642A72BD"/>
    <w:multiLevelType w:val="multilevel"/>
    <w:tmpl w:val="04DE1BD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65302714"/>
    <w:multiLevelType w:val="multilevel"/>
    <w:tmpl w:val="BA34FC20"/>
    <w:lvl w:ilvl="0">
      <w:start w:val="1"/>
      <w:numFmt w:val="decimal"/>
      <w:lvlText w:val="%1."/>
      <w:lvlJc w:val="left"/>
      <w:pPr>
        <w:ind w:left="465" w:hanging="465"/>
      </w:pPr>
      <w:rPr>
        <w:rFonts w:hint="default"/>
        <w:b/>
      </w:rPr>
    </w:lvl>
    <w:lvl w:ilvl="1">
      <w:start w:val="1"/>
      <w:numFmt w:val="decimal"/>
      <w:lvlText w:val="%1.%2-"/>
      <w:lvlJc w:val="left"/>
      <w:pPr>
        <w:ind w:left="1890" w:hanging="720"/>
      </w:pPr>
      <w:rPr>
        <w:rFonts w:hint="default"/>
        <w:b/>
      </w:rPr>
    </w:lvl>
    <w:lvl w:ilvl="2">
      <w:start w:val="1"/>
      <w:numFmt w:val="decimal"/>
      <w:lvlText w:val="%1.%2-%3."/>
      <w:lvlJc w:val="left"/>
      <w:pPr>
        <w:ind w:left="3060" w:hanging="720"/>
      </w:pPr>
      <w:rPr>
        <w:rFonts w:hint="default"/>
        <w:b/>
      </w:rPr>
    </w:lvl>
    <w:lvl w:ilvl="3">
      <w:start w:val="1"/>
      <w:numFmt w:val="decimal"/>
      <w:lvlText w:val="%1.%2-%3.%4."/>
      <w:lvlJc w:val="left"/>
      <w:pPr>
        <w:ind w:left="4590" w:hanging="1080"/>
      </w:pPr>
      <w:rPr>
        <w:rFonts w:hint="default"/>
        <w:b/>
      </w:rPr>
    </w:lvl>
    <w:lvl w:ilvl="4">
      <w:start w:val="1"/>
      <w:numFmt w:val="decimal"/>
      <w:lvlText w:val="%1.%2-%3.%4.%5."/>
      <w:lvlJc w:val="left"/>
      <w:pPr>
        <w:ind w:left="5760" w:hanging="1080"/>
      </w:pPr>
      <w:rPr>
        <w:rFonts w:hint="default"/>
        <w:b/>
      </w:rPr>
    </w:lvl>
    <w:lvl w:ilvl="5">
      <w:start w:val="1"/>
      <w:numFmt w:val="decimal"/>
      <w:lvlText w:val="%1.%2-%3.%4.%5.%6."/>
      <w:lvlJc w:val="left"/>
      <w:pPr>
        <w:ind w:left="7290" w:hanging="1440"/>
      </w:pPr>
      <w:rPr>
        <w:rFonts w:hint="default"/>
        <w:b/>
      </w:rPr>
    </w:lvl>
    <w:lvl w:ilvl="6">
      <w:start w:val="1"/>
      <w:numFmt w:val="decimal"/>
      <w:lvlText w:val="%1.%2-%3.%4.%5.%6.%7."/>
      <w:lvlJc w:val="left"/>
      <w:pPr>
        <w:ind w:left="8820" w:hanging="1800"/>
      </w:pPr>
      <w:rPr>
        <w:rFonts w:hint="default"/>
        <w:b/>
      </w:rPr>
    </w:lvl>
    <w:lvl w:ilvl="7">
      <w:start w:val="1"/>
      <w:numFmt w:val="decimal"/>
      <w:lvlText w:val="%1.%2-%3.%4.%5.%6.%7.%8."/>
      <w:lvlJc w:val="left"/>
      <w:pPr>
        <w:ind w:left="9990" w:hanging="1800"/>
      </w:pPr>
      <w:rPr>
        <w:rFonts w:hint="default"/>
        <w:b/>
      </w:rPr>
    </w:lvl>
    <w:lvl w:ilvl="8">
      <w:start w:val="1"/>
      <w:numFmt w:val="decimal"/>
      <w:lvlText w:val="%1.%2-%3.%4.%5.%6.%7.%8.%9."/>
      <w:lvlJc w:val="left"/>
      <w:pPr>
        <w:ind w:left="11520" w:hanging="2160"/>
      </w:pPr>
      <w:rPr>
        <w:rFonts w:hint="default"/>
        <w:b/>
      </w:rPr>
    </w:lvl>
  </w:abstractNum>
  <w:abstractNum w:abstractNumId="18" w15:restartNumberingAfterBreak="0">
    <w:nsid w:val="65830E3A"/>
    <w:multiLevelType w:val="hybridMultilevel"/>
    <w:tmpl w:val="F5B24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89360E6"/>
    <w:multiLevelType w:val="hybridMultilevel"/>
    <w:tmpl w:val="2E42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425120">
    <w:abstractNumId w:val="14"/>
  </w:num>
  <w:num w:numId="2" w16cid:durableId="1549687936">
    <w:abstractNumId w:val="3"/>
  </w:num>
  <w:num w:numId="3" w16cid:durableId="569535048">
    <w:abstractNumId w:val="0"/>
  </w:num>
  <w:num w:numId="4" w16cid:durableId="1423376728">
    <w:abstractNumId w:val="2"/>
  </w:num>
  <w:num w:numId="5" w16cid:durableId="1674718793">
    <w:abstractNumId w:val="13"/>
  </w:num>
  <w:num w:numId="6" w16cid:durableId="997227809">
    <w:abstractNumId w:val="16"/>
  </w:num>
  <w:num w:numId="7" w16cid:durableId="1269851814">
    <w:abstractNumId w:val="9"/>
  </w:num>
  <w:num w:numId="8" w16cid:durableId="1821191791">
    <w:abstractNumId w:val="5"/>
  </w:num>
  <w:num w:numId="9" w16cid:durableId="1944066243">
    <w:abstractNumId w:val="8"/>
  </w:num>
  <w:num w:numId="10" w16cid:durableId="2084907841">
    <w:abstractNumId w:val="10"/>
  </w:num>
  <w:num w:numId="11" w16cid:durableId="1677729224">
    <w:abstractNumId w:val="7"/>
  </w:num>
  <w:num w:numId="12" w16cid:durableId="1547335652">
    <w:abstractNumId w:val="19"/>
  </w:num>
  <w:num w:numId="13" w16cid:durableId="2101829213">
    <w:abstractNumId w:val="18"/>
  </w:num>
  <w:num w:numId="14" w16cid:durableId="2067754641">
    <w:abstractNumId w:val="6"/>
  </w:num>
  <w:num w:numId="15" w16cid:durableId="2090806076">
    <w:abstractNumId w:val="4"/>
  </w:num>
  <w:num w:numId="16" w16cid:durableId="564801188">
    <w:abstractNumId w:val="11"/>
  </w:num>
  <w:num w:numId="17" w16cid:durableId="1706952980">
    <w:abstractNumId w:val="1"/>
  </w:num>
  <w:num w:numId="18" w16cid:durableId="1881553116">
    <w:abstractNumId w:val="12"/>
  </w:num>
  <w:num w:numId="19" w16cid:durableId="1952126197">
    <w:abstractNumId w:val="15"/>
  </w:num>
  <w:num w:numId="20" w16cid:durableId="188169743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la Najjar">
    <w15:presenceInfo w15:providerId="AD" w15:userId="S-1-5-21-220523388-448539723-839522115-9351"/>
  </w15:person>
  <w15:person w15:author="Rateb Hassoneh">
    <w15:presenceInfo w15:providerId="AD" w15:userId="S-1-5-21-220523388-448539723-839522115-8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38"/>
    <w:rsid w:val="0000732D"/>
    <w:rsid w:val="00055EC0"/>
    <w:rsid w:val="0009149F"/>
    <w:rsid w:val="000A607C"/>
    <w:rsid w:val="000B34F0"/>
    <w:rsid w:val="000B499B"/>
    <w:rsid w:val="000C2392"/>
    <w:rsid w:val="000C7E63"/>
    <w:rsid w:val="00104564"/>
    <w:rsid w:val="00112152"/>
    <w:rsid w:val="00114CF3"/>
    <w:rsid w:val="00164ABB"/>
    <w:rsid w:val="00170F77"/>
    <w:rsid w:val="001B29A2"/>
    <w:rsid w:val="001C7FD1"/>
    <w:rsid w:val="001D0314"/>
    <w:rsid w:val="001D6C67"/>
    <w:rsid w:val="001E3F10"/>
    <w:rsid w:val="00243912"/>
    <w:rsid w:val="00247580"/>
    <w:rsid w:val="00252E38"/>
    <w:rsid w:val="00253DFE"/>
    <w:rsid w:val="00253FA8"/>
    <w:rsid w:val="002C60DE"/>
    <w:rsid w:val="002D5B9F"/>
    <w:rsid w:val="002D7A4A"/>
    <w:rsid w:val="002E6FB2"/>
    <w:rsid w:val="0030517E"/>
    <w:rsid w:val="003058F5"/>
    <w:rsid w:val="00306258"/>
    <w:rsid w:val="003170EE"/>
    <w:rsid w:val="00320AEA"/>
    <w:rsid w:val="00342269"/>
    <w:rsid w:val="003A6520"/>
    <w:rsid w:val="003E12DD"/>
    <w:rsid w:val="003F290F"/>
    <w:rsid w:val="004043AE"/>
    <w:rsid w:val="00414CAA"/>
    <w:rsid w:val="004311CF"/>
    <w:rsid w:val="004312ED"/>
    <w:rsid w:val="0043670E"/>
    <w:rsid w:val="004376D3"/>
    <w:rsid w:val="00453F4D"/>
    <w:rsid w:val="00454162"/>
    <w:rsid w:val="0046776B"/>
    <w:rsid w:val="00470E45"/>
    <w:rsid w:val="004961C8"/>
    <w:rsid w:val="004A644A"/>
    <w:rsid w:val="004C08E1"/>
    <w:rsid w:val="00507732"/>
    <w:rsid w:val="00527931"/>
    <w:rsid w:val="00542CEF"/>
    <w:rsid w:val="005430A6"/>
    <w:rsid w:val="00544345"/>
    <w:rsid w:val="00544AD3"/>
    <w:rsid w:val="00573634"/>
    <w:rsid w:val="005B12EA"/>
    <w:rsid w:val="005B6A24"/>
    <w:rsid w:val="005D5319"/>
    <w:rsid w:val="006038E3"/>
    <w:rsid w:val="00634D02"/>
    <w:rsid w:val="006652CF"/>
    <w:rsid w:val="0066685A"/>
    <w:rsid w:val="00685394"/>
    <w:rsid w:val="006862ED"/>
    <w:rsid w:val="006A5978"/>
    <w:rsid w:val="007219B1"/>
    <w:rsid w:val="007308B4"/>
    <w:rsid w:val="007724B2"/>
    <w:rsid w:val="007948A5"/>
    <w:rsid w:val="007A12D0"/>
    <w:rsid w:val="007A5E51"/>
    <w:rsid w:val="007A7D97"/>
    <w:rsid w:val="007B0335"/>
    <w:rsid w:val="007B1479"/>
    <w:rsid w:val="007B5961"/>
    <w:rsid w:val="007B6AD6"/>
    <w:rsid w:val="007B785A"/>
    <w:rsid w:val="007E6058"/>
    <w:rsid w:val="007F75AC"/>
    <w:rsid w:val="00810EBD"/>
    <w:rsid w:val="00813DCE"/>
    <w:rsid w:val="0082489C"/>
    <w:rsid w:val="00856D1A"/>
    <w:rsid w:val="00863BCB"/>
    <w:rsid w:val="008C5216"/>
    <w:rsid w:val="0090478F"/>
    <w:rsid w:val="009510A7"/>
    <w:rsid w:val="0097493F"/>
    <w:rsid w:val="009775E1"/>
    <w:rsid w:val="009A3C98"/>
    <w:rsid w:val="009A4555"/>
    <w:rsid w:val="009A6AF8"/>
    <w:rsid w:val="009B0738"/>
    <w:rsid w:val="009C41D4"/>
    <w:rsid w:val="009E74C6"/>
    <w:rsid w:val="009F0F30"/>
    <w:rsid w:val="00A32737"/>
    <w:rsid w:val="00A40246"/>
    <w:rsid w:val="00A434A1"/>
    <w:rsid w:val="00A45D24"/>
    <w:rsid w:val="00A579F4"/>
    <w:rsid w:val="00A62EBE"/>
    <w:rsid w:val="00A66C2D"/>
    <w:rsid w:val="00A86239"/>
    <w:rsid w:val="00A87B41"/>
    <w:rsid w:val="00A96318"/>
    <w:rsid w:val="00A973F2"/>
    <w:rsid w:val="00AC336C"/>
    <w:rsid w:val="00AD055D"/>
    <w:rsid w:val="00B53831"/>
    <w:rsid w:val="00B6472B"/>
    <w:rsid w:val="00B66561"/>
    <w:rsid w:val="00B77689"/>
    <w:rsid w:val="00B83653"/>
    <w:rsid w:val="00B96A48"/>
    <w:rsid w:val="00BB2C09"/>
    <w:rsid w:val="00BC164B"/>
    <w:rsid w:val="00C05543"/>
    <w:rsid w:val="00C74019"/>
    <w:rsid w:val="00C9577F"/>
    <w:rsid w:val="00CA4EBD"/>
    <w:rsid w:val="00CC1BF2"/>
    <w:rsid w:val="00D22032"/>
    <w:rsid w:val="00D65425"/>
    <w:rsid w:val="00D67A62"/>
    <w:rsid w:val="00D746D6"/>
    <w:rsid w:val="00D76D68"/>
    <w:rsid w:val="00DD411D"/>
    <w:rsid w:val="00DE1459"/>
    <w:rsid w:val="00DF0E21"/>
    <w:rsid w:val="00E2514F"/>
    <w:rsid w:val="00E5115E"/>
    <w:rsid w:val="00E67DAA"/>
    <w:rsid w:val="00E71685"/>
    <w:rsid w:val="00EC073A"/>
    <w:rsid w:val="00ED3AEF"/>
    <w:rsid w:val="00EE584B"/>
    <w:rsid w:val="00EF03B6"/>
    <w:rsid w:val="00F161DA"/>
    <w:rsid w:val="00F33C7D"/>
    <w:rsid w:val="00F4271D"/>
    <w:rsid w:val="00F90BD0"/>
    <w:rsid w:val="00FB4358"/>
    <w:rsid w:val="00FB6B91"/>
    <w:rsid w:val="00FB7B3F"/>
    <w:rsid w:val="00FC0D0B"/>
    <w:rsid w:val="00FC42FE"/>
    <w:rsid w:val="00FD3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F7065"/>
  <w15:chartTrackingRefBased/>
  <w15:docId w15:val="{C627864C-29B5-4FFA-BE62-2128D595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93F"/>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7493F"/>
    <w:pPr>
      <w:keepNext/>
      <w:keepLines/>
      <w:numPr>
        <w:ilvl w:val="1"/>
        <w:numId w:val="1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493F"/>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7493F"/>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493F"/>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493F"/>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493F"/>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493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493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9F4"/>
    <w:pPr>
      <w:ind w:left="720"/>
      <w:contextualSpacing/>
    </w:pPr>
  </w:style>
  <w:style w:type="paragraph" w:styleId="BalloonText">
    <w:name w:val="Balloon Text"/>
    <w:basedOn w:val="Normal"/>
    <w:link w:val="BalloonTextChar"/>
    <w:uiPriority w:val="99"/>
    <w:semiHidden/>
    <w:unhideWhenUsed/>
    <w:rsid w:val="00977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5E1"/>
    <w:rPr>
      <w:rFonts w:ascii="Segoe UI" w:hAnsi="Segoe UI" w:cs="Segoe UI"/>
      <w:sz w:val="18"/>
      <w:szCs w:val="18"/>
    </w:rPr>
  </w:style>
  <w:style w:type="table" w:styleId="TableGrid">
    <w:name w:val="Table Grid"/>
    <w:basedOn w:val="TableNormal"/>
    <w:uiPriority w:val="39"/>
    <w:rsid w:val="00F90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489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489C"/>
  </w:style>
  <w:style w:type="paragraph" w:styleId="Footer">
    <w:name w:val="footer"/>
    <w:basedOn w:val="Normal"/>
    <w:link w:val="FooterChar"/>
    <w:uiPriority w:val="99"/>
    <w:unhideWhenUsed/>
    <w:rsid w:val="0082489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489C"/>
  </w:style>
  <w:style w:type="paragraph" w:styleId="NormalWeb">
    <w:name w:val="Normal (Web)"/>
    <w:basedOn w:val="Normal"/>
    <w:uiPriority w:val="99"/>
    <w:semiHidden/>
    <w:unhideWhenUsed/>
    <w:rsid w:val="00A96318"/>
    <w:rPr>
      <w:rFonts w:ascii="Times New Roman" w:hAnsi="Times New Roman" w:cs="Times New Roman"/>
      <w:sz w:val="24"/>
      <w:szCs w:val="24"/>
    </w:rPr>
  </w:style>
  <w:style w:type="character" w:customStyle="1" w:styleId="Heading1Char">
    <w:name w:val="Heading 1 Char"/>
    <w:basedOn w:val="DefaultParagraphFont"/>
    <w:link w:val="Heading1"/>
    <w:uiPriority w:val="9"/>
    <w:rsid w:val="00974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749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749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49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49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49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49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49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493F"/>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544345"/>
    <w:rPr>
      <w:sz w:val="16"/>
      <w:szCs w:val="16"/>
    </w:rPr>
  </w:style>
  <w:style w:type="paragraph" w:styleId="CommentText">
    <w:name w:val="annotation text"/>
    <w:basedOn w:val="Normal"/>
    <w:link w:val="CommentTextChar"/>
    <w:uiPriority w:val="99"/>
    <w:semiHidden/>
    <w:unhideWhenUsed/>
    <w:rsid w:val="00544345"/>
    <w:pPr>
      <w:spacing w:line="240" w:lineRule="auto"/>
    </w:pPr>
    <w:rPr>
      <w:sz w:val="20"/>
      <w:szCs w:val="20"/>
    </w:rPr>
  </w:style>
  <w:style w:type="character" w:customStyle="1" w:styleId="CommentTextChar">
    <w:name w:val="Comment Text Char"/>
    <w:basedOn w:val="DefaultParagraphFont"/>
    <w:link w:val="CommentText"/>
    <w:uiPriority w:val="99"/>
    <w:semiHidden/>
    <w:rsid w:val="00544345"/>
    <w:rPr>
      <w:sz w:val="20"/>
      <w:szCs w:val="20"/>
    </w:rPr>
  </w:style>
  <w:style w:type="paragraph" w:styleId="CommentSubject">
    <w:name w:val="annotation subject"/>
    <w:basedOn w:val="CommentText"/>
    <w:next w:val="CommentText"/>
    <w:link w:val="CommentSubjectChar"/>
    <w:uiPriority w:val="99"/>
    <w:semiHidden/>
    <w:unhideWhenUsed/>
    <w:rsid w:val="00544345"/>
    <w:rPr>
      <w:b/>
      <w:bCs/>
    </w:rPr>
  </w:style>
  <w:style w:type="character" w:customStyle="1" w:styleId="CommentSubjectChar">
    <w:name w:val="Comment Subject Char"/>
    <w:basedOn w:val="CommentTextChar"/>
    <w:link w:val="CommentSubject"/>
    <w:uiPriority w:val="99"/>
    <w:semiHidden/>
    <w:rsid w:val="00544345"/>
    <w:rPr>
      <w:b/>
      <w:bCs/>
      <w:sz w:val="20"/>
      <w:szCs w:val="20"/>
    </w:rPr>
  </w:style>
  <w:style w:type="paragraph" w:styleId="Revision">
    <w:name w:val="Revision"/>
    <w:hidden/>
    <w:uiPriority w:val="99"/>
    <w:semiHidden/>
    <w:rsid w:val="007B6A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1681">
      <w:bodyDiv w:val="1"/>
      <w:marLeft w:val="0"/>
      <w:marRight w:val="0"/>
      <w:marTop w:val="0"/>
      <w:marBottom w:val="0"/>
      <w:divBdr>
        <w:top w:val="none" w:sz="0" w:space="0" w:color="auto"/>
        <w:left w:val="none" w:sz="0" w:space="0" w:color="auto"/>
        <w:bottom w:val="none" w:sz="0" w:space="0" w:color="auto"/>
        <w:right w:val="none" w:sz="0" w:space="0" w:color="auto"/>
      </w:divBdr>
    </w:div>
    <w:div w:id="372652395">
      <w:bodyDiv w:val="1"/>
      <w:marLeft w:val="0"/>
      <w:marRight w:val="0"/>
      <w:marTop w:val="0"/>
      <w:marBottom w:val="0"/>
      <w:divBdr>
        <w:top w:val="none" w:sz="0" w:space="0" w:color="auto"/>
        <w:left w:val="none" w:sz="0" w:space="0" w:color="auto"/>
        <w:bottom w:val="none" w:sz="0" w:space="0" w:color="auto"/>
        <w:right w:val="none" w:sz="0" w:space="0" w:color="auto"/>
      </w:divBdr>
    </w:div>
    <w:div w:id="475807364">
      <w:bodyDiv w:val="1"/>
      <w:marLeft w:val="0"/>
      <w:marRight w:val="0"/>
      <w:marTop w:val="0"/>
      <w:marBottom w:val="0"/>
      <w:divBdr>
        <w:top w:val="none" w:sz="0" w:space="0" w:color="auto"/>
        <w:left w:val="none" w:sz="0" w:space="0" w:color="auto"/>
        <w:bottom w:val="none" w:sz="0" w:space="0" w:color="auto"/>
        <w:right w:val="none" w:sz="0" w:space="0" w:color="auto"/>
      </w:divBdr>
    </w:div>
    <w:div w:id="497429987">
      <w:bodyDiv w:val="1"/>
      <w:marLeft w:val="0"/>
      <w:marRight w:val="0"/>
      <w:marTop w:val="0"/>
      <w:marBottom w:val="0"/>
      <w:divBdr>
        <w:top w:val="none" w:sz="0" w:space="0" w:color="auto"/>
        <w:left w:val="none" w:sz="0" w:space="0" w:color="auto"/>
        <w:bottom w:val="none" w:sz="0" w:space="0" w:color="auto"/>
        <w:right w:val="none" w:sz="0" w:space="0" w:color="auto"/>
      </w:divBdr>
    </w:div>
    <w:div w:id="643240068">
      <w:bodyDiv w:val="1"/>
      <w:marLeft w:val="0"/>
      <w:marRight w:val="0"/>
      <w:marTop w:val="0"/>
      <w:marBottom w:val="0"/>
      <w:divBdr>
        <w:top w:val="none" w:sz="0" w:space="0" w:color="auto"/>
        <w:left w:val="none" w:sz="0" w:space="0" w:color="auto"/>
        <w:bottom w:val="none" w:sz="0" w:space="0" w:color="auto"/>
        <w:right w:val="none" w:sz="0" w:space="0" w:color="auto"/>
      </w:divBdr>
    </w:div>
    <w:div w:id="767235010">
      <w:bodyDiv w:val="1"/>
      <w:marLeft w:val="0"/>
      <w:marRight w:val="0"/>
      <w:marTop w:val="0"/>
      <w:marBottom w:val="0"/>
      <w:divBdr>
        <w:top w:val="none" w:sz="0" w:space="0" w:color="auto"/>
        <w:left w:val="none" w:sz="0" w:space="0" w:color="auto"/>
        <w:bottom w:val="none" w:sz="0" w:space="0" w:color="auto"/>
        <w:right w:val="none" w:sz="0" w:space="0" w:color="auto"/>
      </w:divBdr>
      <w:divsChild>
        <w:div w:id="1220483789">
          <w:marLeft w:val="547"/>
          <w:marRight w:val="0"/>
          <w:marTop w:val="115"/>
          <w:marBottom w:val="0"/>
          <w:divBdr>
            <w:top w:val="none" w:sz="0" w:space="0" w:color="auto"/>
            <w:left w:val="none" w:sz="0" w:space="0" w:color="auto"/>
            <w:bottom w:val="none" w:sz="0" w:space="0" w:color="auto"/>
            <w:right w:val="none" w:sz="0" w:space="0" w:color="auto"/>
          </w:divBdr>
        </w:div>
      </w:divsChild>
    </w:div>
    <w:div w:id="914976023">
      <w:bodyDiv w:val="1"/>
      <w:marLeft w:val="0"/>
      <w:marRight w:val="0"/>
      <w:marTop w:val="0"/>
      <w:marBottom w:val="0"/>
      <w:divBdr>
        <w:top w:val="none" w:sz="0" w:space="0" w:color="auto"/>
        <w:left w:val="none" w:sz="0" w:space="0" w:color="auto"/>
        <w:bottom w:val="none" w:sz="0" w:space="0" w:color="auto"/>
        <w:right w:val="none" w:sz="0" w:space="0" w:color="auto"/>
      </w:divBdr>
    </w:div>
    <w:div w:id="1007832977">
      <w:bodyDiv w:val="1"/>
      <w:marLeft w:val="0"/>
      <w:marRight w:val="0"/>
      <w:marTop w:val="0"/>
      <w:marBottom w:val="0"/>
      <w:divBdr>
        <w:top w:val="none" w:sz="0" w:space="0" w:color="auto"/>
        <w:left w:val="none" w:sz="0" w:space="0" w:color="auto"/>
        <w:bottom w:val="none" w:sz="0" w:space="0" w:color="auto"/>
        <w:right w:val="none" w:sz="0" w:space="0" w:color="auto"/>
      </w:divBdr>
    </w:div>
    <w:div w:id="1646081525">
      <w:bodyDiv w:val="1"/>
      <w:marLeft w:val="0"/>
      <w:marRight w:val="0"/>
      <w:marTop w:val="0"/>
      <w:marBottom w:val="0"/>
      <w:divBdr>
        <w:top w:val="none" w:sz="0" w:space="0" w:color="auto"/>
        <w:left w:val="none" w:sz="0" w:space="0" w:color="auto"/>
        <w:bottom w:val="none" w:sz="0" w:space="0" w:color="auto"/>
        <w:right w:val="none" w:sz="0" w:space="0" w:color="auto"/>
      </w:divBdr>
      <w:divsChild>
        <w:div w:id="1537961822">
          <w:marLeft w:val="0"/>
          <w:marRight w:val="0"/>
          <w:marTop w:val="0"/>
          <w:marBottom w:val="0"/>
          <w:divBdr>
            <w:top w:val="none" w:sz="0" w:space="0" w:color="auto"/>
            <w:left w:val="none" w:sz="0" w:space="0" w:color="auto"/>
            <w:bottom w:val="none" w:sz="0" w:space="0" w:color="auto"/>
            <w:right w:val="none" w:sz="0" w:space="0" w:color="auto"/>
          </w:divBdr>
          <w:divsChild>
            <w:div w:id="1133445172">
              <w:marLeft w:val="0"/>
              <w:marRight w:val="0"/>
              <w:marTop w:val="0"/>
              <w:marBottom w:val="0"/>
              <w:divBdr>
                <w:top w:val="none" w:sz="0" w:space="0" w:color="auto"/>
                <w:left w:val="none" w:sz="0" w:space="0" w:color="auto"/>
                <w:bottom w:val="single" w:sz="6" w:space="9" w:color="E3E3E3"/>
                <w:right w:val="none" w:sz="0" w:space="0" w:color="auto"/>
              </w:divBdr>
              <w:divsChild>
                <w:div w:id="1159348831">
                  <w:marLeft w:val="0"/>
                  <w:marRight w:val="0"/>
                  <w:marTop w:val="0"/>
                  <w:marBottom w:val="0"/>
                  <w:divBdr>
                    <w:top w:val="none" w:sz="0" w:space="0" w:color="auto"/>
                    <w:left w:val="none" w:sz="0" w:space="0" w:color="auto"/>
                    <w:bottom w:val="none" w:sz="0" w:space="0" w:color="auto"/>
                    <w:right w:val="none" w:sz="0" w:space="0" w:color="auto"/>
                  </w:divBdr>
                  <w:divsChild>
                    <w:div w:id="381443641">
                      <w:marLeft w:val="0"/>
                      <w:marRight w:val="0"/>
                      <w:marTop w:val="0"/>
                      <w:marBottom w:val="0"/>
                      <w:divBdr>
                        <w:top w:val="none" w:sz="0" w:space="0" w:color="auto"/>
                        <w:left w:val="none" w:sz="0" w:space="0" w:color="auto"/>
                        <w:bottom w:val="none" w:sz="0" w:space="0" w:color="auto"/>
                        <w:right w:val="none" w:sz="0" w:space="0" w:color="auto"/>
                      </w:divBdr>
                      <w:divsChild>
                        <w:div w:id="1095397948">
                          <w:marLeft w:val="0"/>
                          <w:marRight w:val="0"/>
                          <w:marTop w:val="0"/>
                          <w:marBottom w:val="0"/>
                          <w:divBdr>
                            <w:top w:val="none" w:sz="0" w:space="0" w:color="auto"/>
                            <w:left w:val="none" w:sz="0" w:space="0" w:color="auto"/>
                            <w:bottom w:val="none" w:sz="0" w:space="0" w:color="auto"/>
                            <w:right w:val="none" w:sz="0" w:space="0" w:color="auto"/>
                          </w:divBdr>
                          <w:divsChild>
                            <w:div w:id="861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73992-F4BE-4C5C-B0FF-91EADA54F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2461</Words>
  <Characters>15183</Characters>
  <Application>Microsoft Office Word</Application>
  <DocSecurity>0</DocSecurity>
  <Lines>446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 Dirani</dc:creator>
  <cp:keywords/>
  <dc:description/>
  <cp:lastModifiedBy>shorouq telfah</cp:lastModifiedBy>
  <cp:revision>2</cp:revision>
  <cp:lastPrinted>2023-09-04T05:57:00Z</cp:lastPrinted>
  <dcterms:created xsi:type="dcterms:W3CDTF">2024-01-21T15:51:00Z</dcterms:created>
  <dcterms:modified xsi:type="dcterms:W3CDTF">2024-01-21T15:51:00Z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47c11ab2054e611064590527057ecdc158cd73f7b0b026acc541929b2536c22f</vt:lpwstr>
  </property>
</Properties>
</file>